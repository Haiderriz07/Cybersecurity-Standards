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704D5" w14:textId="40FC3E1E" w:rsidR="00D14105" w:rsidRDefault="00CC7F2D" w:rsidP="00CC7F2D">
      <w:r>
        <w:rPr>
          <w:noProof/>
        </w:rPr>
        <mc:AlternateContent>
          <mc:Choice Requires="wps">
            <w:drawing>
              <wp:anchor distT="0" distB="0" distL="114300" distR="114300" simplePos="0" relativeHeight="251658240" behindDoc="0" locked="0" layoutInCell="1" allowOverlap="1" wp14:anchorId="761EA52D" wp14:editId="166F884D">
                <wp:simplePos x="0" y="0"/>
                <wp:positionH relativeFrom="column">
                  <wp:posOffset>478084</wp:posOffset>
                </wp:positionH>
                <wp:positionV relativeFrom="paragraph">
                  <wp:posOffset>-51999</wp:posOffset>
                </wp:positionV>
                <wp:extent cx="4500033" cy="2230967"/>
                <wp:effectExtent l="38100" t="38100" r="34290" b="42545"/>
                <wp:wrapNone/>
                <wp:docPr id="2139299322" name="Rounded Rectangle 2139299322"/>
                <wp:cNvGraphicFramePr/>
                <a:graphic xmlns:a="http://schemas.openxmlformats.org/drawingml/2006/main">
                  <a:graphicData uri="http://schemas.microsoft.com/office/word/2010/wordprocessingShape">
                    <wps:wsp>
                      <wps:cNvSpPr/>
                      <wps:spPr>
                        <a:xfrm>
                          <a:off x="0" y="0"/>
                          <a:ext cx="4500033" cy="2230967"/>
                        </a:xfrm>
                        <a:prstGeom prst="roundRect">
                          <a:avLst/>
                        </a:prstGeom>
                        <a:blipFill dpi="0" rotWithShape="1">
                          <a:blip r:embed="rId8"/>
                          <a:srcRect/>
                          <a:stretch>
                            <a:fillRect/>
                          </a:stretch>
                        </a:blipFill>
                        <a:ln>
                          <a:noFill/>
                        </a:ln>
                        <a:effectLst>
                          <a:glow>
                            <a:srgbClr val="FF0000"/>
                          </a:glow>
                          <a:outerShdw sx="1000" sy="1000" algn="ctr" rotWithShape="0">
                            <a:srgbClr val="000000"/>
                          </a:outerShdw>
                          <a:reflection endPos="0" dir="5400000" sy="-100000" algn="bl" rotWithShape="0"/>
                        </a:effectLst>
                        <a:scene3d>
                          <a:camera prst="orthographicFront"/>
                          <a:lightRig rig="threePt" dir="t"/>
                        </a:scene3d>
                        <a:sp3d contourW="12700">
                          <a:contourClr>
                            <a:schemeClr val="bg1"/>
                          </a:contourClr>
                        </a:sp3d>
                      </wps:spPr>
                      <wps:style>
                        <a:lnRef idx="2">
                          <a:schemeClr val="accent1">
                            <a:shade val="15000"/>
                          </a:schemeClr>
                        </a:lnRef>
                        <a:fillRef idx="1001">
                          <a:schemeClr val="dk1"/>
                        </a:fillRef>
                        <a:effectRef idx="0">
                          <a:schemeClr val="accent1"/>
                        </a:effectRef>
                        <a:fontRef idx="minor">
                          <a:schemeClr val="lt1"/>
                        </a:fontRef>
                      </wps:style>
                      <wps:bodyPr rot="0" spcFirstLastPara="0" vertOverflow="overflow" horzOverflow="overflow" vert="horz" wrap="square" lIns="91440" tIns="32400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308EEF" id="Rounded Rectangle 2" o:spid="_x0000_s1026" style="position:absolute;margin-left:37.65pt;margin-top:-4.1pt;width:354.35pt;height:17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" stroked="f" strokeweight="1pt">
                <v:fill r:id="rId9" o:title="" recolor="t" rotate="t" type="frame"/>
                <v:stroke joinstyle="miter"/>
                <v:shadow on="t" type="perspective" color="black" offset="0,0" matrix="655f,,,655f"/>
                <v:textbox inset=",9mm"/>
              </v:roundrect>
            </w:pict>
          </mc:Fallback>
        </mc:AlternateContent>
      </w:r>
    </w:p>
    <w:p w14:paraId="015C6DD1" w14:textId="77777777" w:rsidR="001C795D" w:rsidRPr="001C795D" w:rsidRDefault="001C795D" w:rsidP="001C795D"/>
    <w:p w14:paraId="2405258B" w14:textId="77777777" w:rsidR="001C795D" w:rsidRPr="001C795D" w:rsidRDefault="001C795D" w:rsidP="001C795D"/>
    <w:p w14:paraId="1FC25A43" w14:textId="77777777" w:rsidR="001C795D" w:rsidRPr="001C795D" w:rsidRDefault="001C795D" w:rsidP="001C795D"/>
    <w:p w14:paraId="65173021" w14:textId="77777777" w:rsidR="001C795D" w:rsidRPr="001C795D" w:rsidRDefault="001C795D" w:rsidP="001C795D"/>
    <w:p w14:paraId="65F65CD2" w14:textId="77777777" w:rsidR="001C795D" w:rsidRPr="001C795D" w:rsidRDefault="001C795D" w:rsidP="001C795D"/>
    <w:p w14:paraId="22F106D1" w14:textId="77777777" w:rsidR="001C795D" w:rsidRPr="001C795D" w:rsidRDefault="001C795D" w:rsidP="001C795D"/>
    <w:p w14:paraId="692451F2" w14:textId="77777777" w:rsidR="001C795D" w:rsidRDefault="001C795D" w:rsidP="001C795D">
      <w:pPr>
        <w:rPr>
          <w:rFonts w:ascii="Baskerville Old Face" w:hAnsi="Baskerville Old Face"/>
          <w:b/>
          <w:bCs/>
          <w:sz w:val="32"/>
          <w:szCs w:val="32"/>
          <w:lang w:val="en-US"/>
        </w:rPr>
      </w:pPr>
    </w:p>
    <w:p w14:paraId="1A20FB01" w14:textId="77777777" w:rsidR="00A872FE" w:rsidRDefault="00A872FE" w:rsidP="00A872FE">
      <w:pPr>
        <w:rPr>
          <w:rFonts w:ascii="Copperplate Gothic Bold" w:hAnsi="Copperplate Gothic Bold" w:cs="Arial"/>
          <w:bCs/>
          <w:color w:val="C00000"/>
          <w:sz w:val="48"/>
          <w:szCs w:val="48"/>
        </w:rPr>
      </w:pPr>
    </w:p>
    <w:p w14:paraId="7CEA8196" w14:textId="6314FC42" w:rsidR="00A872FE" w:rsidRPr="00D718D2" w:rsidRDefault="00A872FE" w:rsidP="00A872FE">
      <w:pPr>
        <w:jc w:val="center"/>
        <w:rPr>
          <w:rFonts w:ascii="Bangla MN" w:hAnsi="Bangla MN" w:cs="Bangla MN"/>
          <w:b/>
          <w:bCs/>
          <w:color w:val="C00000"/>
          <w:sz w:val="44"/>
          <w:szCs w:val="44"/>
          <w:lang w:val="en-US"/>
        </w:rPr>
      </w:pPr>
      <w:r w:rsidRPr="00D718D2">
        <w:rPr>
          <w:rFonts w:ascii="Bangla MN" w:hAnsi="Bangla MN" w:cs="Bangla MN"/>
          <w:b/>
          <w:bCs/>
          <w:color w:val="C00000"/>
          <w:sz w:val="44"/>
          <w:szCs w:val="44"/>
        </w:rPr>
        <w:t>Standards benefiting small and medium-sized businesses (SMEs)</w:t>
      </w:r>
      <w:r w:rsidRPr="00D718D2">
        <w:rPr>
          <w:rFonts w:ascii="Bangla MN" w:hAnsi="Bangla MN" w:cs="Bangla MN"/>
          <w:b/>
          <w:bCs/>
          <w:color w:val="C00000"/>
          <w:sz w:val="44"/>
          <w:szCs w:val="44"/>
          <w:lang w:val="en-US"/>
        </w:rPr>
        <w:t>.</w:t>
      </w:r>
    </w:p>
    <w:p w14:paraId="00E32BAA" w14:textId="77777777" w:rsidR="00110DB3" w:rsidRDefault="00110DB3" w:rsidP="00110DB3">
      <w:pPr>
        <w:rPr>
          <w:rFonts w:ascii="Futura Medium" w:hAnsi="Futura Medium" w:cs="Futura Medium"/>
          <w:b/>
          <w:bCs/>
          <w:color w:val="A40300"/>
          <w:sz w:val="24"/>
          <w:szCs w:val="24"/>
          <w:lang w:val="en-US"/>
        </w:rPr>
      </w:pPr>
    </w:p>
    <w:p w14:paraId="0B60E919" w14:textId="77777777" w:rsidR="006D783D" w:rsidRDefault="006D783D" w:rsidP="006D783D">
      <w:pPr>
        <w:pStyle w:val="Heading1"/>
        <w:rPr>
          <w:rFonts w:ascii="Bangla MN" w:hAnsi="Bangla MN" w:cs="Bangla MN"/>
          <w:color w:val="C00000"/>
          <w:lang w:val="en-US"/>
        </w:rPr>
      </w:pPr>
    </w:p>
    <w:p w14:paraId="2127F764" w14:textId="27232C22" w:rsidR="00110DB3" w:rsidRPr="006D783D" w:rsidRDefault="00110DB3" w:rsidP="006D783D">
      <w:pPr>
        <w:pStyle w:val="Heading1"/>
        <w:rPr>
          <w:rFonts w:ascii="Bangla MN" w:hAnsi="Bangla MN" w:cs="Bangla MN"/>
          <w:b w:val="0"/>
          <w:color w:val="AA0000"/>
          <w:lang w:val="en-US"/>
        </w:rPr>
      </w:pPr>
      <w:bookmarkStart w:id="0" w:name="_Toc151431602"/>
      <w:r w:rsidRPr="006D783D">
        <w:rPr>
          <w:rFonts w:ascii="Bangla MN" w:hAnsi="Bangla MN" w:cs="Bangla MN"/>
          <w:b w:val="0"/>
          <w:color w:val="AA0000"/>
          <w:lang w:val="en-US"/>
        </w:rPr>
        <w:t>Credentials</w:t>
      </w:r>
      <w:bookmarkEnd w:id="0"/>
    </w:p>
    <w:p w14:paraId="23C41088" w14:textId="77777777" w:rsidR="006D783D" w:rsidRDefault="006D783D" w:rsidP="00A872FE">
      <w:pPr>
        <w:ind w:left="720" w:firstLine="720"/>
        <w:rPr>
          <w:rFonts w:ascii="Futura Medium" w:hAnsi="Futura Medium" w:cs="Futura Medium"/>
          <w:b/>
          <w:bCs/>
          <w:color w:val="A40300"/>
          <w:sz w:val="28"/>
          <w:szCs w:val="28"/>
          <w:u w:val="single"/>
          <w:lang w:val="en-US"/>
        </w:rPr>
      </w:pPr>
    </w:p>
    <w:p w14:paraId="611B9EB4" w14:textId="3028AEBB" w:rsidR="001C795D" w:rsidRPr="00D718D2" w:rsidRDefault="001C795D" w:rsidP="00A872FE">
      <w:pPr>
        <w:ind w:left="720" w:firstLine="720"/>
        <w:rPr>
          <w:rFonts w:ascii="Bangla MN" w:hAnsi="Bangla MN" w:cs="Bangla MN"/>
          <w:b/>
          <w:bCs/>
          <w:color w:val="000000" w:themeColor="text1"/>
          <w:sz w:val="27"/>
          <w:szCs w:val="27"/>
          <w:lang w:val="en-US"/>
        </w:rPr>
      </w:pPr>
      <w:r w:rsidRPr="00D718D2">
        <w:rPr>
          <w:rFonts w:ascii="Bangla MN" w:hAnsi="Bangla MN" w:cs="Bangla MN"/>
          <w:b/>
          <w:bCs/>
          <w:color w:val="A40300"/>
          <w:sz w:val="27"/>
          <w:szCs w:val="27"/>
          <w:u w:val="single"/>
          <w:lang w:val="en-US"/>
        </w:rPr>
        <w:t>Student Name:</w:t>
      </w:r>
      <w:r w:rsidRPr="00D718D2">
        <w:rPr>
          <w:rFonts w:ascii="Bangla MN" w:hAnsi="Bangla MN" w:cs="Bangla MN"/>
          <w:b/>
          <w:bCs/>
          <w:color w:val="A40300"/>
          <w:sz w:val="27"/>
          <w:szCs w:val="27"/>
          <w:lang w:val="en-US"/>
        </w:rPr>
        <w:t xml:space="preserve"> </w:t>
      </w:r>
      <w:r w:rsidRPr="00D718D2">
        <w:rPr>
          <w:rFonts w:ascii="Bangla MN" w:hAnsi="Bangla MN" w:cs="Bangla MN"/>
          <w:b/>
          <w:bCs/>
          <w:color w:val="000000" w:themeColor="text1"/>
          <w:sz w:val="27"/>
          <w:szCs w:val="27"/>
          <w:lang w:val="en-US"/>
        </w:rPr>
        <w:t>Syed Muhammad Haider Razvi</w:t>
      </w:r>
    </w:p>
    <w:p w14:paraId="404723D6" w14:textId="64C41834" w:rsidR="001C795D" w:rsidRPr="00D718D2" w:rsidRDefault="001C795D" w:rsidP="00A872FE">
      <w:pPr>
        <w:ind w:left="720" w:firstLine="720"/>
        <w:rPr>
          <w:rFonts w:ascii="Bangla MN" w:hAnsi="Bangla MN" w:cs="Bangla MN"/>
          <w:b/>
          <w:bCs/>
          <w:color w:val="000000" w:themeColor="text1"/>
          <w:sz w:val="27"/>
          <w:szCs w:val="27"/>
          <w:lang w:val="en-US"/>
        </w:rPr>
      </w:pPr>
      <w:r w:rsidRPr="00D718D2">
        <w:rPr>
          <w:rFonts w:ascii="Bangla MN" w:hAnsi="Bangla MN" w:cs="Bangla MN"/>
          <w:b/>
          <w:bCs/>
          <w:color w:val="A40300"/>
          <w:sz w:val="27"/>
          <w:szCs w:val="27"/>
          <w:u w:val="single"/>
          <w:lang w:val="en-US"/>
        </w:rPr>
        <w:t>Student ID:</w:t>
      </w:r>
      <w:r w:rsidRPr="00D718D2">
        <w:rPr>
          <w:rFonts w:ascii="Bangla MN" w:hAnsi="Bangla MN" w:cs="Bangla MN"/>
          <w:b/>
          <w:bCs/>
          <w:color w:val="A40300"/>
          <w:sz w:val="27"/>
          <w:szCs w:val="27"/>
          <w:lang w:val="en-US"/>
        </w:rPr>
        <w:t xml:space="preserve"> </w:t>
      </w:r>
      <w:r w:rsidRPr="00D718D2">
        <w:rPr>
          <w:rFonts w:ascii="Bangla MN" w:hAnsi="Bangla MN" w:cs="Bangla MN"/>
          <w:b/>
          <w:bCs/>
          <w:color w:val="000000" w:themeColor="text1"/>
          <w:sz w:val="27"/>
          <w:szCs w:val="27"/>
          <w:lang w:val="en-US"/>
        </w:rPr>
        <w:t>M00832169</w:t>
      </w:r>
    </w:p>
    <w:p w14:paraId="4ED62682" w14:textId="0C1D9738" w:rsidR="001C795D" w:rsidRDefault="001C795D" w:rsidP="00A872FE">
      <w:pPr>
        <w:ind w:left="720" w:firstLine="720"/>
        <w:rPr>
          <w:rFonts w:ascii="Bangla MN" w:hAnsi="Bangla MN" w:cs="Bangla MN"/>
          <w:b/>
          <w:bCs/>
          <w:color w:val="000000" w:themeColor="text1"/>
          <w:sz w:val="27"/>
          <w:szCs w:val="27"/>
          <w:lang w:val="en-US"/>
        </w:rPr>
      </w:pPr>
      <w:r w:rsidRPr="00D718D2">
        <w:rPr>
          <w:rFonts w:ascii="Bangla MN" w:hAnsi="Bangla MN" w:cs="Bangla MN"/>
          <w:b/>
          <w:bCs/>
          <w:color w:val="A40300"/>
          <w:sz w:val="27"/>
          <w:szCs w:val="27"/>
          <w:u w:val="single"/>
          <w:lang w:val="en-US"/>
        </w:rPr>
        <w:t>Module:</w:t>
      </w:r>
      <w:r w:rsidRPr="00D718D2">
        <w:rPr>
          <w:rFonts w:ascii="Bangla MN" w:hAnsi="Bangla MN" w:cs="Bangla MN"/>
          <w:b/>
          <w:bCs/>
          <w:color w:val="A40300"/>
          <w:sz w:val="27"/>
          <w:szCs w:val="27"/>
          <w:lang w:val="en-US"/>
        </w:rPr>
        <w:t xml:space="preserve"> </w:t>
      </w:r>
      <w:r w:rsidRPr="00D718D2">
        <w:rPr>
          <w:rFonts w:ascii="Bangla MN" w:hAnsi="Bangla MN" w:cs="Bangla MN"/>
          <w:b/>
          <w:bCs/>
          <w:color w:val="000000" w:themeColor="text1"/>
          <w:sz w:val="27"/>
          <w:szCs w:val="27"/>
          <w:lang w:val="en-US"/>
        </w:rPr>
        <w:t>Compliance &amp; Project Management</w:t>
      </w:r>
    </w:p>
    <w:p w14:paraId="2BE40C6A" w14:textId="77777777" w:rsidR="0017151B" w:rsidRPr="00D718D2" w:rsidRDefault="0017151B" w:rsidP="0017151B">
      <w:pPr>
        <w:ind w:left="720" w:firstLine="720"/>
        <w:rPr>
          <w:rFonts w:ascii="Bangla MN" w:hAnsi="Bangla MN" w:cs="Bangla MN"/>
          <w:b/>
          <w:bCs/>
          <w:color w:val="000000" w:themeColor="text1"/>
          <w:sz w:val="27"/>
          <w:szCs w:val="27"/>
          <w:lang w:val="en-US"/>
        </w:rPr>
      </w:pPr>
      <w:r w:rsidRPr="00D718D2">
        <w:rPr>
          <w:rFonts w:ascii="Bangla MN" w:hAnsi="Bangla MN" w:cs="Bangla MN"/>
          <w:b/>
          <w:bCs/>
          <w:color w:val="A40300"/>
          <w:sz w:val="27"/>
          <w:szCs w:val="27"/>
          <w:u w:val="single"/>
          <w:lang w:val="en-US"/>
        </w:rPr>
        <w:t>Submission:</w:t>
      </w:r>
      <w:r w:rsidRPr="00D718D2">
        <w:rPr>
          <w:rFonts w:ascii="Bangla MN" w:hAnsi="Bangla MN" w:cs="Bangla MN"/>
          <w:b/>
          <w:bCs/>
          <w:color w:val="A40300"/>
          <w:sz w:val="27"/>
          <w:szCs w:val="27"/>
          <w:lang w:val="en-US"/>
        </w:rPr>
        <w:t xml:space="preserve"> </w:t>
      </w:r>
      <w:r w:rsidRPr="00D718D2">
        <w:rPr>
          <w:rFonts w:ascii="Bangla MN" w:hAnsi="Bangla MN" w:cs="Bangla MN"/>
          <w:b/>
          <w:bCs/>
          <w:color w:val="000000" w:themeColor="text1"/>
          <w:sz w:val="27"/>
          <w:szCs w:val="27"/>
          <w:lang w:val="en-US"/>
        </w:rPr>
        <w:t>19</w:t>
      </w:r>
      <w:r w:rsidRPr="00D718D2">
        <w:rPr>
          <w:rFonts w:ascii="Bangla MN" w:hAnsi="Bangla MN" w:cs="Bangla MN"/>
          <w:b/>
          <w:bCs/>
          <w:color w:val="000000" w:themeColor="text1"/>
          <w:sz w:val="27"/>
          <w:szCs w:val="27"/>
          <w:vertAlign w:val="superscript"/>
          <w:lang w:val="en-US"/>
        </w:rPr>
        <w:t>th</w:t>
      </w:r>
      <w:r w:rsidRPr="00D718D2">
        <w:rPr>
          <w:rFonts w:ascii="Bangla MN" w:hAnsi="Bangla MN" w:cs="Bangla MN"/>
          <w:b/>
          <w:bCs/>
          <w:color w:val="000000" w:themeColor="text1"/>
          <w:sz w:val="27"/>
          <w:szCs w:val="27"/>
          <w:lang w:val="en-US"/>
        </w:rPr>
        <w:t xml:space="preserve"> November 2023</w:t>
      </w:r>
    </w:p>
    <w:p w14:paraId="1E72110F" w14:textId="6D78758E" w:rsidR="00C3505D" w:rsidRPr="0017151B" w:rsidRDefault="00D718D2" w:rsidP="0017151B">
      <w:pPr>
        <w:ind w:left="2880" w:firstLine="720"/>
        <w:rPr>
          <w:rFonts w:ascii="Bangla MN" w:hAnsi="Bangla MN" w:cs="Bangla MN"/>
          <w:b/>
          <w:bCs/>
          <w:color w:val="000000" w:themeColor="text1"/>
          <w:sz w:val="20"/>
          <w:szCs w:val="20"/>
          <w:lang w:val="en-US"/>
        </w:rPr>
      </w:pPr>
      <w:r w:rsidRPr="0017151B">
        <w:rPr>
          <w:rFonts w:ascii="Bangla MN" w:hAnsi="Bangla MN" w:cs="Bangla MN"/>
          <w:b/>
          <w:bCs/>
          <w:color w:val="A6A6A6" w:themeColor="background1" w:themeShade="A6"/>
          <w:sz w:val="32"/>
          <w:szCs w:val="32"/>
        </w:rPr>
        <w:t xml:space="preserve"> </w:t>
      </w:r>
      <w:r w:rsidR="00A872FE" w:rsidRPr="0017151B">
        <w:rPr>
          <w:rFonts w:ascii="Bangla MN" w:hAnsi="Bangla MN" w:cs="Bangla MN"/>
          <w:b/>
          <w:bCs/>
          <w:color w:val="A6A6A6" w:themeColor="background1" w:themeShade="A6"/>
          <w:sz w:val="32"/>
          <w:szCs w:val="32"/>
        </w:rPr>
        <w:t>CST2531</w:t>
      </w:r>
    </w:p>
    <w:p w14:paraId="52C01E8B" w14:textId="6DDDE6C1" w:rsidR="00A872FE" w:rsidRPr="0017151B" w:rsidRDefault="00C3505D" w:rsidP="0017151B">
      <w:pPr>
        <w:ind w:left="2880" w:firstLine="720"/>
        <w:rPr>
          <w:b/>
          <w:bCs/>
          <w:color w:val="808080" w:themeColor="background1" w:themeShade="80"/>
          <w:sz w:val="20"/>
          <w:szCs w:val="20"/>
        </w:rPr>
      </w:pPr>
      <w:r>
        <w:rPr>
          <w:b/>
          <w:bCs/>
          <w:color w:val="808080" w:themeColor="background1" w:themeShade="80"/>
          <w:sz w:val="20"/>
          <w:szCs w:val="20"/>
        </w:rPr>
        <w:lastRenderedPageBreak/>
        <w:t xml:space="preserve">             </w:t>
      </w:r>
      <w:r w:rsidR="0017151B">
        <w:rPr>
          <w:b/>
          <w:bCs/>
          <w:color w:val="808080" w:themeColor="background1" w:themeShade="80"/>
          <w:sz w:val="20"/>
          <w:szCs w:val="20"/>
        </w:rPr>
        <w:tab/>
      </w:r>
      <w:r w:rsidR="0017151B">
        <w:rPr>
          <w:b/>
          <w:bCs/>
          <w:color w:val="808080" w:themeColor="background1" w:themeShade="80"/>
          <w:sz w:val="20"/>
          <w:szCs w:val="20"/>
        </w:rPr>
        <w:tab/>
      </w:r>
      <w:r w:rsidR="0017151B">
        <w:rPr>
          <w:b/>
          <w:bCs/>
          <w:color w:val="808080" w:themeColor="background1" w:themeShade="80"/>
          <w:sz w:val="20"/>
          <w:szCs w:val="20"/>
        </w:rPr>
        <w:tab/>
      </w:r>
      <w:r w:rsidR="0017151B">
        <w:rPr>
          <w:b/>
          <w:bCs/>
          <w:color w:val="808080" w:themeColor="background1" w:themeShade="80"/>
          <w:sz w:val="20"/>
          <w:szCs w:val="20"/>
        </w:rPr>
        <w:tab/>
      </w:r>
      <w:r w:rsidR="0017151B">
        <w:rPr>
          <w:b/>
          <w:bCs/>
          <w:color w:val="808080" w:themeColor="background1" w:themeShade="80"/>
          <w:sz w:val="20"/>
          <w:szCs w:val="20"/>
        </w:rPr>
        <w:tab/>
      </w:r>
      <w:r w:rsidR="0017151B">
        <w:rPr>
          <w:b/>
          <w:bCs/>
          <w:color w:val="808080" w:themeColor="background1" w:themeShade="80"/>
          <w:sz w:val="20"/>
          <w:szCs w:val="20"/>
        </w:rPr>
        <w:tab/>
      </w:r>
      <w:r w:rsidR="0017151B">
        <w:rPr>
          <w:b/>
          <w:bCs/>
          <w:color w:val="808080" w:themeColor="background1" w:themeShade="80"/>
          <w:sz w:val="20"/>
          <w:szCs w:val="20"/>
        </w:rPr>
        <w:tab/>
      </w:r>
      <w:r w:rsidR="0017151B">
        <w:rPr>
          <w:b/>
          <w:bCs/>
          <w:color w:val="808080" w:themeColor="background1" w:themeShade="80"/>
          <w:sz w:val="20"/>
          <w:szCs w:val="20"/>
        </w:rPr>
        <w:tab/>
      </w:r>
      <w:r w:rsidR="0017151B">
        <w:rPr>
          <w:b/>
          <w:bCs/>
          <w:color w:val="808080" w:themeColor="background1" w:themeShade="80"/>
          <w:sz w:val="20"/>
          <w:szCs w:val="20"/>
        </w:rPr>
        <w:tab/>
      </w:r>
      <w:r w:rsidR="0017151B">
        <w:rPr>
          <w:b/>
          <w:bCs/>
          <w:color w:val="808080" w:themeColor="background1" w:themeShade="80"/>
          <w:sz w:val="20"/>
          <w:szCs w:val="20"/>
        </w:rPr>
        <w:tab/>
      </w:r>
      <w:r w:rsidR="0017151B">
        <w:rPr>
          <w:b/>
          <w:bCs/>
          <w:color w:val="808080" w:themeColor="background1" w:themeShade="80"/>
          <w:sz w:val="20"/>
          <w:szCs w:val="20"/>
        </w:rPr>
        <w:tab/>
      </w:r>
      <w:r w:rsidR="0017151B">
        <w:rPr>
          <w:b/>
          <w:bCs/>
          <w:color w:val="808080" w:themeColor="background1" w:themeShade="80"/>
          <w:sz w:val="20"/>
          <w:szCs w:val="20"/>
        </w:rPr>
        <w:tab/>
      </w:r>
    </w:p>
    <w:p w14:paraId="253775DE" w14:textId="118A1133" w:rsidR="00F23C8E" w:rsidRPr="00F23C8E" w:rsidRDefault="0017151B" w:rsidP="001C795D">
      <w:pPr>
        <w:rPr>
          <w:rFonts w:ascii="Futura Medium" w:hAnsi="Futura Medium" w:cs="Futura Medium"/>
          <w:b/>
          <w:bCs/>
          <w:color w:val="000000" w:themeColor="text1"/>
          <w:sz w:val="18"/>
          <w:szCs w:val="18"/>
          <w:lang w:val="en-US"/>
        </w:rPr>
      </w:pPr>
      <w:r>
        <w:rPr>
          <w:rFonts w:ascii="Baskerville Old Face" w:hAnsi="Baskerville Old Face"/>
          <w:b/>
          <w:bCs/>
          <w:noProof/>
          <w:color w:val="000000" w:themeColor="text1"/>
          <w:sz w:val="32"/>
          <w:szCs w:val="32"/>
          <w:lang w:val="en-US"/>
        </w:rPr>
        <mc:AlternateContent>
          <mc:Choice Requires="wps">
            <w:drawing>
              <wp:anchor distT="0" distB="0" distL="114300" distR="114300" simplePos="0" relativeHeight="251658241" behindDoc="0" locked="0" layoutInCell="1" allowOverlap="1" wp14:anchorId="7ECA39B4" wp14:editId="124878DC">
                <wp:simplePos x="0" y="0"/>
                <wp:positionH relativeFrom="column">
                  <wp:posOffset>5152390</wp:posOffset>
                </wp:positionH>
                <wp:positionV relativeFrom="paragraph">
                  <wp:posOffset>-358775</wp:posOffset>
                </wp:positionV>
                <wp:extent cx="850900" cy="865690"/>
                <wp:effectExtent l="38100" t="38100" r="38100" b="36195"/>
                <wp:wrapNone/>
                <wp:docPr id="1749781474" name="Oval 1749781474"/>
                <wp:cNvGraphicFramePr/>
                <a:graphic xmlns:a="http://schemas.openxmlformats.org/drawingml/2006/main">
                  <a:graphicData uri="http://schemas.microsoft.com/office/word/2010/wordprocessingShape">
                    <wps:wsp>
                      <wps:cNvSpPr/>
                      <wps:spPr>
                        <a:xfrm>
                          <a:off x="0" y="0"/>
                          <a:ext cx="850900" cy="865690"/>
                        </a:xfrm>
                        <a:prstGeom prst="ellipse">
                          <a:avLst/>
                        </a:prstGeom>
                        <a:blipFill dpi="0" rotWithShape="1">
                          <a:blip r:embed="rId10">
                            <a:alphaModFix amt="49888"/>
                          </a:blip>
                          <a:srcRect/>
                          <a:stretch>
                            <a:fillRect/>
                          </a:stretch>
                        </a:blipFill>
                        <a:ln>
                          <a:noFill/>
                        </a:ln>
                        <a:effectLst>
                          <a:glow>
                            <a:srgbClr val="FF0000"/>
                          </a:glow>
                          <a:outerShdw sx="1000" sy="1000" algn="ctr" rotWithShape="0">
                            <a:srgbClr val="000000"/>
                          </a:outerShdw>
                          <a:reflection endPos="0" dir="5400000" sy="-100000" algn="bl" rotWithShape="0"/>
                        </a:effectLst>
                        <a:scene3d>
                          <a:camera prst="orthographicFront"/>
                          <a:lightRig rig="threePt" dir="t"/>
                        </a:scene3d>
                        <a:sp3d contourW="12700">
                          <a:contourClr>
                            <a:schemeClr val="bg1"/>
                          </a:contourClr>
                        </a:sp3d>
                      </wps:spPr>
                      <wps:style>
                        <a:lnRef idx="2">
                          <a:schemeClr val="accent1">
                            <a:shade val="15000"/>
                          </a:schemeClr>
                        </a:lnRef>
                        <a:fillRef idx="1001">
                          <a:schemeClr val="dk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7B3630" id="Oval 1749781474" o:spid="_x0000_s1026" style="position:absolute;margin-left:405.7pt;margin-top:-28.25pt;width:67pt;height:68.1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" stroked="f" strokeweight="1pt">
                <v:fill r:id="rId11" o:title="" opacity="32695f" recolor="t" rotate="t" type="frame"/>
                <v:stroke joinstyle="miter"/>
                <v:shadow on="t" type="perspective" color="black" offset="0,0" matrix="655f,,,655f"/>
              </v:oval>
            </w:pict>
          </mc:Fallback>
        </mc:AlternateContent>
      </w:r>
      <w:r w:rsidR="00F23C8E">
        <w:rPr>
          <w:rFonts w:ascii="Futura Medium" w:hAnsi="Futura Medium" w:cs="Futura Medium"/>
          <w:b/>
          <w:bCs/>
          <w:color w:val="000000" w:themeColor="text1"/>
          <w:sz w:val="40"/>
          <w:szCs w:val="40"/>
          <w:lang w:val="en-US"/>
        </w:rPr>
        <w:tab/>
      </w:r>
      <w:r w:rsidR="00F23C8E">
        <w:rPr>
          <w:rFonts w:ascii="Futura Medium" w:hAnsi="Futura Medium" w:cs="Futura Medium"/>
          <w:b/>
          <w:bCs/>
          <w:color w:val="000000" w:themeColor="text1"/>
          <w:sz w:val="40"/>
          <w:szCs w:val="40"/>
          <w:lang w:val="en-US"/>
        </w:rPr>
        <w:tab/>
      </w:r>
      <w:r w:rsidR="00F23C8E">
        <w:rPr>
          <w:rFonts w:ascii="Futura Medium" w:hAnsi="Futura Medium" w:cs="Futura Medium"/>
          <w:b/>
          <w:bCs/>
          <w:color w:val="000000" w:themeColor="text1"/>
          <w:sz w:val="40"/>
          <w:szCs w:val="40"/>
          <w:lang w:val="en-US"/>
        </w:rPr>
        <w:tab/>
      </w:r>
      <w:r w:rsidR="00F23C8E">
        <w:rPr>
          <w:rFonts w:ascii="Futura Medium" w:hAnsi="Futura Medium" w:cs="Futura Medium"/>
          <w:b/>
          <w:bCs/>
          <w:color w:val="000000" w:themeColor="text1"/>
          <w:sz w:val="40"/>
          <w:szCs w:val="40"/>
          <w:lang w:val="en-US"/>
        </w:rPr>
        <w:tab/>
      </w:r>
      <w:r w:rsidR="00F23C8E">
        <w:rPr>
          <w:rFonts w:ascii="Futura Medium" w:hAnsi="Futura Medium" w:cs="Futura Medium"/>
          <w:b/>
          <w:bCs/>
          <w:color w:val="000000" w:themeColor="text1"/>
          <w:sz w:val="40"/>
          <w:szCs w:val="40"/>
          <w:lang w:val="en-US"/>
        </w:rPr>
        <w:tab/>
        <w:t xml:space="preserve">    </w:t>
      </w:r>
      <w:r w:rsidR="00F23C8E">
        <w:rPr>
          <w:b/>
          <w:bCs/>
          <w:color w:val="808080" w:themeColor="background1" w:themeShade="80"/>
          <w:sz w:val="20"/>
          <w:szCs w:val="20"/>
        </w:rPr>
        <w:t>Compliance and Project Management</w:t>
      </w:r>
      <w:r w:rsidR="00F23C8E" w:rsidRPr="0049262E">
        <w:rPr>
          <w:b/>
          <w:bCs/>
          <w:color w:val="808080" w:themeColor="background1" w:themeShade="80"/>
          <w:sz w:val="20"/>
          <w:szCs w:val="20"/>
        </w:rPr>
        <w:t xml:space="preserve"> </w:t>
      </w:r>
      <w:r w:rsidR="00F23C8E">
        <w:rPr>
          <w:color w:val="A6A6A6"/>
          <w:sz w:val="20"/>
          <w:szCs w:val="20"/>
        </w:rPr>
        <w:t>CST2531</w:t>
      </w:r>
    </w:p>
    <w:p w14:paraId="44F3419B" w14:textId="77777777" w:rsidR="00F23C8E" w:rsidRDefault="00F23C8E" w:rsidP="001C795D">
      <w:pPr>
        <w:rPr>
          <w:rFonts w:ascii="Baskerville Old Face" w:hAnsi="Baskerville Old Face"/>
          <w:b/>
          <w:bCs/>
          <w:color w:val="000000" w:themeColor="text1"/>
          <w:sz w:val="32"/>
          <w:szCs w:val="32"/>
          <w:lang w:val="en-US"/>
        </w:rPr>
      </w:pPr>
    </w:p>
    <w:sdt>
      <w:sdtPr>
        <w:rPr>
          <w:rFonts w:asciiTheme="majorHAnsi" w:hAnsiTheme="majorHAnsi"/>
          <w:b w:val="0"/>
          <w:caps w:val="0"/>
          <w:color w:val="auto"/>
          <w:spacing w:val="0"/>
          <w:sz w:val="22"/>
          <w:szCs w:val="22"/>
        </w:rPr>
        <w:id w:val="-535119652"/>
        <w:docPartObj>
          <w:docPartGallery w:val="Table of Contents"/>
          <w:docPartUnique/>
        </w:docPartObj>
      </w:sdtPr>
      <w:sdtEndPr>
        <w:rPr>
          <w:bCs/>
          <w:noProof/>
        </w:rPr>
      </w:sdtEndPr>
      <w:sdtContent>
        <w:p w14:paraId="4AB51D3D" w14:textId="367EA9EB" w:rsidR="004B70D6" w:rsidRDefault="004B70D6" w:rsidP="00C3505D">
          <w:pPr>
            <w:pStyle w:val="TOCHeading"/>
            <w:pBdr>
              <w:bottom w:val="thinThickSmallGap" w:sz="12" w:space="28" w:color="C45911" w:themeColor="accent2" w:themeShade="BF"/>
            </w:pBdr>
            <w:rPr>
              <w:caps w:val="0"/>
              <w:color w:val="auto"/>
              <w:spacing w:val="0"/>
              <w:sz w:val="22"/>
              <w:szCs w:val="22"/>
            </w:rPr>
          </w:pPr>
        </w:p>
        <w:p w14:paraId="0A6FE7EB" w14:textId="19585570" w:rsidR="00A45E0B" w:rsidRPr="006D783D" w:rsidRDefault="00A45E0B" w:rsidP="00C3505D">
          <w:pPr>
            <w:pStyle w:val="TOCHeading"/>
            <w:pBdr>
              <w:bottom w:val="thinThickSmallGap" w:sz="12" w:space="28" w:color="C45911" w:themeColor="accent2" w:themeShade="BF"/>
            </w:pBdr>
            <w:rPr>
              <w:rFonts w:ascii="Bangla MN" w:hAnsi="Bangla MN" w:cs="Bangla MN"/>
              <w:b w:val="0"/>
              <w:bCs/>
              <w:color w:val="1F3864" w:themeColor="accent1" w:themeShade="80"/>
              <w:szCs w:val="32"/>
            </w:rPr>
          </w:pPr>
          <w:r w:rsidRPr="006D783D">
            <w:rPr>
              <w:rFonts w:ascii="Bangla MN" w:hAnsi="Bangla MN" w:cs="Bangla MN"/>
              <w:b w:val="0"/>
              <w:bCs/>
              <w:color w:val="1F3864" w:themeColor="accent1" w:themeShade="80"/>
              <w:szCs w:val="32"/>
            </w:rPr>
            <w:t>Table of Contents</w:t>
          </w:r>
        </w:p>
        <w:p w14:paraId="0921E9A9" w14:textId="3F15935D" w:rsidR="006331AE" w:rsidRDefault="00A45E0B">
          <w:pPr>
            <w:pStyle w:val="TOC1"/>
            <w:tabs>
              <w:tab w:val="right" w:leader="dot" w:pos="9016"/>
            </w:tabs>
            <w:rPr>
              <w:rFonts w:eastAsiaTheme="minorEastAsia" w:cstheme="minorBidi"/>
              <w:b w:val="0"/>
              <w:bCs w:val="0"/>
              <w:caps w:val="0"/>
              <w:noProof/>
              <w:kern w:val="2"/>
              <w:sz w:val="24"/>
              <w:szCs w:val="24"/>
              <w:lang w:eastAsia="en-GB"/>
              <w14:ligatures w14:val="standardContextual"/>
            </w:rPr>
          </w:pPr>
          <w:r>
            <w:rPr>
              <w:b w:val="0"/>
              <w:bCs w:val="0"/>
            </w:rPr>
            <w:fldChar w:fldCharType="begin"/>
          </w:r>
          <w:r>
            <w:instrText xml:space="preserve"> TOC \o "1-3" \h \z \u </w:instrText>
          </w:r>
          <w:r>
            <w:rPr>
              <w:b w:val="0"/>
              <w:bCs w:val="0"/>
            </w:rPr>
            <w:fldChar w:fldCharType="separate"/>
          </w:r>
          <w:hyperlink w:anchor="_Toc151431602" w:history="1">
            <w:r w:rsidR="006331AE" w:rsidRPr="0033797F">
              <w:rPr>
                <w:rStyle w:val="Hyperlink"/>
                <w:rFonts w:ascii="Bangla MN" w:hAnsi="Bangla MN" w:cs="Bangla MN"/>
                <w:noProof/>
                <w:lang w:val="en-US"/>
              </w:rPr>
              <w:t>Credentials</w:t>
            </w:r>
            <w:r w:rsidR="006331AE">
              <w:rPr>
                <w:noProof/>
                <w:webHidden/>
              </w:rPr>
              <w:tab/>
            </w:r>
            <w:r w:rsidR="006331AE">
              <w:rPr>
                <w:noProof/>
                <w:webHidden/>
              </w:rPr>
              <w:fldChar w:fldCharType="begin"/>
            </w:r>
            <w:r w:rsidR="006331AE">
              <w:rPr>
                <w:noProof/>
                <w:webHidden/>
              </w:rPr>
              <w:instrText xml:space="preserve"> PAGEREF _Toc151431602 \h </w:instrText>
            </w:r>
            <w:r w:rsidR="006331AE">
              <w:rPr>
                <w:noProof/>
                <w:webHidden/>
              </w:rPr>
            </w:r>
            <w:r w:rsidR="006331AE">
              <w:rPr>
                <w:noProof/>
                <w:webHidden/>
              </w:rPr>
              <w:fldChar w:fldCharType="separate"/>
            </w:r>
            <w:r w:rsidR="006331AE">
              <w:rPr>
                <w:noProof/>
                <w:webHidden/>
              </w:rPr>
              <w:t>1</w:t>
            </w:r>
            <w:r w:rsidR="006331AE">
              <w:rPr>
                <w:noProof/>
                <w:webHidden/>
              </w:rPr>
              <w:fldChar w:fldCharType="end"/>
            </w:r>
          </w:hyperlink>
        </w:p>
        <w:p w14:paraId="750DBC0D" w14:textId="73ACA3D9" w:rsidR="006331AE" w:rsidRDefault="00000000">
          <w:pPr>
            <w:pStyle w:val="TOC1"/>
            <w:tabs>
              <w:tab w:val="right" w:leader="dot" w:pos="9016"/>
            </w:tabs>
            <w:rPr>
              <w:rFonts w:eastAsiaTheme="minorEastAsia" w:cstheme="minorBidi"/>
              <w:b w:val="0"/>
              <w:bCs w:val="0"/>
              <w:caps w:val="0"/>
              <w:noProof/>
              <w:kern w:val="2"/>
              <w:sz w:val="24"/>
              <w:szCs w:val="24"/>
              <w:lang w:eastAsia="en-GB"/>
              <w14:ligatures w14:val="standardContextual"/>
            </w:rPr>
          </w:pPr>
          <w:hyperlink w:anchor="_Toc151431603" w:history="1">
            <w:r w:rsidR="006331AE" w:rsidRPr="0033797F">
              <w:rPr>
                <w:rStyle w:val="Hyperlink"/>
                <w:noProof/>
                <w:color w:val="034990" w:themeColor="hyperlink" w:themeShade="BF"/>
                <w:lang w:val="en-US"/>
              </w:rPr>
              <w:t>1.0 - Introduction</w:t>
            </w:r>
            <w:r w:rsidR="006331AE">
              <w:rPr>
                <w:noProof/>
                <w:webHidden/>
              </w:rPr>
              <w:tab/>
            </w:r>
            <w:r w:rsidR="006331AE">
              <w:rPr>
                <w:noProof/>
                <w:webHidden/>
              </w:rPr>
              <w:fldChar w:fldCharType="begin"/>
            </w:r>
            <w:r w:rsidR="006331AE">
              <w:rPr>
                <w:noProof/>
                <w:webHidden/>
              </w:rPr>
              <w:instrText xml:space="preserve"> PAGEREF _Toc151431603 \h </w:instrText>
            </w:r>
            <w:r w:rsidR="006331AE">
              <w:rPr>
                <w:noProof/>
                <w:webHidden/>
              </w:rPr>
            </w:r>
            <w:r w:rsidR="006331AE">
              <w:rPr>
                <w:noProof/>
                <w:webHidden/>
              </w:rPr>
              <w:fldChar w:fldCharType="separate"/>
            </w:r>
            <w:r w:rsidR="006331AE">
              <w:rPr>
                <w:noProof/>
                <w:webHidden/>
              </w:rPr>
              <w:t>3</w:t>
            </w:r>
            <w:r w:rsidR="006331AE">
              <w:rPr>
                <w:noProof/>
                <w:webHidden/>
              </w:rPr>
              <w:fldChar w:fldCharType="end"/>
            </w:r>
          </w:hyperlink>
        </w:p>
        <w:p w14:paraId="2AF43FC0" w14:textId="4CD4168F" w:rsidR="006331AE" w:rsidRDefault="00000000">
          <w:pPr>
            <w:pStyle w:val="TOC1"/>
            <w:tabs>
              <w:tab w:val="right" w:leader="dot" w:pos="9016"/>
            </w:tabs>
            <w:rPr>
              <w:rFonts w:eastAsiaTheme="minorEastAsia" w:cstheme="minorBidi"/>
              <w:b w:val="0"/>
              <w:bCs w:val="0"/>
              <w:caps w:val="0"/>
              <w:noProof/>
              <w:kern w:val="2"/>
              <w:sz w:val="24"/>
              <w:szCs w:val="24"/>
              <w:lang w:eastAsia="en-GB"/>
              <w14:ligatures w14:val="standardContextual"/>
            </w:rPr>
          </w:pPr>
          <w:hyperlink w:anchor="_Toc151431604" w:history="1">
            <w:r w:rsidR="006331AE" w:rsidRPr="0033797F">
              <w:rPr>
                <w:rStyle w:val="Hyperlink"/>
                <w:rFonts w:cs="Times New Roman"/>
                <w:noProof/>
                <w:color w:val="034990" w:themeColor="hyperlink" w:themeShade="BF"/>
              </w:rPr>
              <w:t>2.0 - Characteristics of SMEs</w:t>
            </w:r>
            <w:r w:rsidR="006331AE">
              <w:rPr>
                <w:noProof/>
                <w:webHidden/>
              </w:rPr>
              <w:tab/>
            </w:r>
            <w:r w:rsidR="006331AE">
              <w:rPr>
                <w:noProof/>
                <w:webHidden/>
              </w:rPr>
              <w:fldChar w:fldCharType="begin"/>
            </w:r>
            <w:r w:rsidR="006331AE">
              <w:rPr>
                <w:noProof/>
                <w:webHidden/>
              </w:rPr>
              <w:instrText xml:space="preserve"> PAGEREF _Toc151431604 \h </w:instrText>
            </w:r>
            <w:r w:rsidR="006331AE">
              <w:rPr>
                <w:noProof/>
                <w:webHidden/>
              </w:rPr>
            </w:r>
            <w:r w:rsidR="006331AE">
              <w:rPr>
                <w:noProof/>
                <w:webHidden/>
              </w:rPr>
              <w:fldChar w:fldCharType="separate"/>
            </w:r>
            <w:r w:rsidR="006331AE">
              <w:rPr>
                <w:noProof/>
                <w:webHidden/>
              </w:rPr>
              <w:t>3</w:t>
            </w:r>
            <w:r w:rsidR="006331AE">
              <w:rPr>
                <w:noProof/>
                <w:webHidden/>
              </w:rPr>
              <w:fldChar w:fldCharType="end"/>
            </w:r>
          </w:hyperlink>
        </w:p>
        <w:p w14:paraId="773E7A58" w14:textId="68D94E33" w:rsidR="006331AE" w:rsidRDefault="00000000">
          <w:pPr>
            <w:pStyle w:val="TOC2"/>
            <w:tabs>
              <w:tab w:val="right" w:leader="dot" w:pos="9016"/>
            </w:tabs>
            <w:rPr>
              <w:rFonts w:eastAsiaTheme="minorEastAsia" w:cstheme="minorBidi"/>
              <w:smallCaps w:val="0"/>
              <w:noProof/>
              <w:kern w:val="2"/>
              <w:sz w:val="24"/>
              <w:szCs w:val="24"/>
              <w:lang w:eastAsia="en-GB"/>
              <w14:ligatures w14:val="standardContextual"/>
            </w:rPr>
          </w:pPr>
          <w:hyperlink w:anchor="_Toc151431605" w:history="1">
            <w:r w:rsidR="006331AE" w:rsidRPr="0033797F">
              <w:rPr>
                <w:rStyle w:val="Hyperlink"/>
                <w:rFonts w:ascii="Times New Roman" w:hAnsi="Times New Roman" w:cs="Times New Roman"/>
                <w:b/>
                <w:bCs/>
                <w:noProof/>
                <w:color w:val="034990" w:themeColor="hyperlink" w:themeShade="BF"/>
              </w:rPr>
              <w:t>2.1 - Cybersecurity needs of SMEs</w:t>
            </w:r>
            <w:r w:rsidR="006331AE">
              <w:rPr>
                <w:noProof/>
                <w:webHidden/>
              </w:rPr>
              <w:tab/>
            </w:r>
            <w:r w:rsidR="006331AE">
              <w:rPr>
                <w:noProof/>
                <w:webHidden/>
              </w:rPr>
              <w:fldChar w:fldCharType="begin"/>
            </w:r>
            <w:r w:rsidR="006331AE">
              <w:rPr>
                <w:noProof/>
                <w:webHidden/>
              </w:rPr>
              <w:instrText xml:space="preserve"> PAGEREF _Toc151431605 \h </w:instrText>
            </w:r>
            <w:r w:rsidR="006331AE">
              <w:rPr>
                <w:noProof/>
                <w:webHidden/>
              </w:rPr>
            </w:r>
            <w:r w:rsidR="006331AE">
              <w:rPr>
                <w:noProof/>
                <w:webHidden/>
              </w:rPr>
              <w:fldChar w:fldCharType="separate"/>
            </w:r>
            <w:r w:rsidR="006331AE">
              <w:rPr>
                <w:noProof/>
                <w:webHidden/>
              </w:rPr>
              <w:t>4</w:t>
            </w:r>
            <w:r w:rsidR="006331AE">
              <w:rPr>
                <w:noProof/>
                <w:webHidden/>
              </w:rPr>
              <w:fldChar w:fldCharType="end"/>
            </w:r>
          </w:hyperlink>
        </w:p>
        <w:p w14:paraId="32E87AC1" w14:textId="4760EE51" w:rsidR="006331AE" w:rsidRDefault="00000000">
          <w:pPr>
            <w:pStyle w:val="TOC1"/>
            <w:tabs>
              <w:tab w:val="right" w:leader="dot" w:pos="9016"/>
            </w:tabs>
            <w:rPr>
              <w:rFonts w:eastAsiaTheme="minorEastAsia" w:cstheme="minorBidi"/>
              <w:b w:val="0"/>
              <w:bCs w:val="0"/>
              <w:caps w:val="0"/>
              <w:noProof/>
              <w:kern w:val="2"/>
              <w:sz w:val="24"/>
              <w:szCs w:val="24"/>
              <w:lang w:eastAsia="en-GB"/>
              <w14:ligatures w14:val="standardContextual"/>
            </w:rPr>
          </w:pPr>
          <w:hyperlink w:anchor="_Toc151431606" w:history="1">
            <w:r w:rsidR="006331AE" w:rsidRPr="0033797F">
              <w:rPr>
                <w:rStyle w:val="Hyperlink"/>
                <w:rFonts w:cs="Times New Roman"/>
                <w:noProof/>
                <w:color w:val="034990" w:themeColor="hyperlink" w:themeShade="BF"/>
              </w:rPr>
              <w:t>3.0 – Four international standards, their benefits &amp; impact on textile oriented smes operating online</w:t>
            </w:r>
            <w:r w:rsidR="006331AE">
              <w:rPr>
                <w:noProof/>
                <w:webHidden/>
              </w:rPr>
              <w:tab/>
            </w:r>
            <w:r w:rsidR="006331AE">
              <w:rPr>
                <w:noProof/>
                <w:webHidden/>
              </w:rPr>
              <w:fldChar w:fldCharType="begin"/>
            </w:r>
            <w:r w:rsidR="006331AE">
              <w:rPr>
                <w:noProof/>
                <w:webHidden/>
              </w:rPr>
              <w:instrText xml:space="preserve"> PAGEREF _Toc151431606 \h </w:instrText>
            </w:r>
            <w:r w:rsidR="006331AE">
              <w:rPr>
                <w:noProof/>
                <w:webHidden/>
              </w:rPr>
            </w:r>
            <w:r w:rsidR="006331AE">
              <w:rPr>
                <w:noProof/>
                <w:webHidden/>
              </w:rPr>
              <w:fldChar w:fldCharType="separate"/>
            </w:r>
            <w:r w:rsidR="006331AE">
              <w:rPr>
                <w:noProof/>
                <w:webHidden/>
              </w:rPr>
              <w:t>4</w:t>
            </w:r>
            <w:r w:rsidR="006331AE">
              <w:rPr>
                <w:noProof/>
                <w:webHidden/>
              </w:rPr>
              <w:fldChar w:fldCharType="end"/>
            </w:r>
          </w:hyperlink>
        </w:p>
        <w:p w14:paraId="1BBA1076" w14:textId="4B2719AD" w:rsidR="006331AE" w:rsidRDefault="00000000">
          <w:pPr>
            <w:pStyle w:val="TOC2"/>
            <w:tabs>
              <w:tab w:val="right" w:leader="dot" w:pos="9016"/>
            </w:tabs>
            <w:rPr>
              <w:rFonts w:eastAsiaTheme="minorEastAsia" w:cstheme="minorBidi"/>
              <w:smallCaps w:val="0"/>
              <w:noProof/>
              <w:kern w:val="2"/>
              <w:sz w:val="24"/>
              <w:szCs w:val="24"/>
              <w:lang w:eastAsia="en-GB"/>
              <w14:ligatures w14:val="standardContextual"/>
            </w:rPr>
          </w:pPr>
          <w:hyperlink w:anchor="_Toc151431607" w:history="1">
            <w:r w:rsidR="006331AE" w:rsidRPr="0033797F">
              <w:rPr>
                <w:rStyle w:val="Hyperlink"/>
                <w:rFonts w:ascii="Times New Roman" w:hAnsi="Times New Roman" w:cs="Times New Roman"/>
                <w:b/>
                <w:bCs/>
                <w:noProof/>
                <w:color w:val="034990" w:themeColor="hyperlink" w:themeShade="BF"/>
              </w:rPr>
              <w:t>3.1 – ISO/IEC 27001: 2022</w:t>
            </w:r>
            <w:r w:rsidR="006331AE">
              <w:rPr>
                <w:noProof/>
                <w:webHidden/>
              </w:rPr>
              <w:tab/>
            </w:r>
            <w:r w:rsidR="006331AE">
              <w:rPr>
                <w:noProof/>
                <w:webHidden/>
              </w:rPr>
              <w:fldChar w:fldCharType="begin"/>
            </w:r>
            <w:r w:rsidR="006331AE">
              <w:rPr>
                <w:noProof/>
                <w:webHidden/>
              </w:rPr>
              <w:instrText xml:space="preserve"> PAGEREF _Toc151431607 \h </w:instrText>
            </w:r>
            <w:r w:rsidR="006331AE">
              <w:rPr>
                <w:noProof/>
                <w:webHidden/>
              </w:rPr>
            </w:r>
            <w:r w:rsidR="006331AE">
              <w:rPr>
                <w:noProof/>
                <w:webHidden/>
              </w:rPr>
              <w:fldChar w:fldCharType="separate"/>
            </w:r>
            <w:r w:rsidR="006331AE">
              <w:rPr>
                <w:noProof/>
                <w:webHidden/>
              </w:rPr>
              <w:t>5</w:t>
            </w:r>
            <w:r w:rsidR="006331AE">
              <w:rPr>
                <w:noProof/>
                <w:webHidden/>
              </w:rPr>
              <w:fldChar w:fldCharType="end"/>
            </w:r>
          </w:hyperlink>
        </w:p>
        <w:p w14:paraId="4C164A3F" w14:textId="0FE34F0B" w:rsidR="006331AE" w:rsidRDefault="00000000">
          <w:pPr>
            <w:pStyle w:val="TOC2"/>
            <w:tabs>
              <w:tab w:val="right" w:leader="dot" w:pos="9016"/>
            </w:tabs>
            <w:rPr>
              <w:rFonts w:eastAsiaTheme="minorEastAsia" w:cstheme="minorBidi"/>
              <w:smallCaps w:val="0"/>
              <w:noProof/>
              <w:kern w:val="2"/>
              <w:sz w:val="24"/>
              <w:szCs w:val="24"/>
              <w:lang w:eastAsia="en-GB"/>
              <w14:ligatures w14:val="standardContextual"/>
            </w:rPr>
          </w:pPr>
          <w:hyperlink w:anchor="_Toc151431608" w:history="1">
            <w:r w:rsidR="006331AE" w:rsidRPr="0033797F">
              <w:rPr>
                <w:rStyle w:val="Hyperlink"/>
                <w:rFonts w:ascii="Times New Roman" w:hAnsi="Times New Roman" w:cs="Times New Roman"/>
                <w:b/>
                <w:bCs/>
                <w:noProof/>
                <w:color w:val="034990" w:themeColor="hyperlink" w:themeShade="BF"/>
              </w:rPr>
              <w:t>3.2 – PCI DSS: PAYMENT card industry data security standard</w:t>
            </w:r>
            <w:r w:rsidR="006331AE">
              <w:rPr>
                <w:noProof/>
                <w:webHidden/>
              </w:rPr>
              <w:tab/>
            </w:r>
            <w:r w:rsidR="006331AE">
              <w:rPr>
                <w:noProof/>
                <w:webHidden/>
              </w:rPr>
              <w:fldChar w:fldCharType="begin"/>
            </w:r>
            <w:r w:rsidR="006331AE">
              <w:rPr>
                <w:noProof/>
                <w:webHidden/>
              </w:rPr>
              <w:instrText xml:space="preserve"> PAGEREF _Toc151431608 \h </w:instrText>
            </w:r>
            <w:r w:rsidR="006331AE">
              <w:rPr>
                <w:noProof/>
                <w:webHidden/>
              </w:rPr>
            </w:r>
            <w:r w:rsidR="006331AE">
              <w:rPr>
                <w:noProof/>
                <w:webHidden/>
              </w:rPr>
              <w:fldChar w:fldCharType="separate"/>
            </w:r>
            <w:r w:rsidR="006331AE">
              <w:rPr>
                <w:noProof/>
                <w:webHidden/>
              </w:rPr>
              <w:t>6</w:t>
            </w:r>
            <w:r w:rsidR="006331AE">
              <w:rPr>
                <w:noProof/>
                <w:webHidden/>
              </w:rPr>
              <w:fldChar w:fldCharType="end"/>
            </w:r>
          </w:hyperlink>
        </w:p>
        <w:p w14:paraId="0E2B2264" w14:textId="0F32C8C3" w:rsidR="006331AE" w:rsidRDefault="00000000">
          <w:pPr>
            <w:pStyle w:val="TOC2"/>
            <w:tabs>
              <w:tab w:val="right" w:leader="dot" w:pos="9016"/>
            </w:tabs>
            <w:rPr>
              <w:rFonts w:eastAsiaTheme="minorEastAsia" w:cstheme="minorBidi"/>
              <w:smallCaps w:val="0"/>
              <w:noProof/>
              <w:kern w:val="2"/>
              <w:sz w:val="24"/>
              <w:szCs w:val="24"/>
              <w:lang w:eastAsia="en-GB"/>
              <w14:ligatures w14:val="standardContextual"/>
            </w:rPr>
          </w:pPr>
          <w:hyperlink w:anchor="_Toc151431609" w:history="1">
            <w:r w:rsidR="006331AE" w:rsidRPr="0033797F">
              <w:rPr>
                <w:rStyle w:val="Hyperlink"/>
                <w:rFonts w:ascii="Times New Roman" w:hAnsi="Times New Roman" w:cs="Times New Roman"/>
                <w:b/>
                <w:bCs/>
                <w:noProof/>
                <w:color w:val="034990" w:themeColor="hyperlink" w:themeShade="BF"/>
              </w:rPr>
              <w:t>3.3 NIST Cybersecurity Framework (CSF)</w:t>
            </w:r>
            <w:r w:rsidR="006331AE">
              <w:rPr>
                <w:noProof/>
                <w:webHidden/>
              </w:rPr>
              <w:tab/>
            </w:r>
            <w:r w:rsidR="006331AE">
              <w:rPr>
                <w:noProof/>
                <w:webHidden/>
              </w:rPr>
              <w:fldChar w:fldCharType="begin"/>
            </w:r>
            <w:r w:rsidR="006331AE">
              <w:rPr>
                <w:noProof/>
                <w:webHidden/>
              </w:rPr>
              <w:instrText xml:space="preserve"> PAGEREF _Toc151431609 \h </w:instrText>
            </w:r>
            <w:r w:rsidR="006331AE">
              <w:rPr>
                <w:noProof/>
                <w:webHidden/>
              </w:rPr>
            </w:r>
            <w:r w:rsidR="006331AE">
              <w:rPr>
                <w:noProof/>
                <w:webHidden/>
              </w:rPr>
              <w:fldChar w:fldCharType="separate"/>
            </w:r>
            <w:r w:rsidR="006331AE">
              <w:rPr>
                <w:noProof/>
                <w:webHidden/>
              </w:rPr>
              <w:t>7</w:t>
            </w:r>
            <w:r w:rsidR="006331AE">
              <w:rPr>
                <w:noProof/>
                <w:webHidden/>
              </w:rPr>
              <w:fldChar w:fldCharType="end"/>
            </w:r>
          </w:hyperlink>
        </w:p>
        <w:p w14:paraId="27D2FF17" w14:textId="4E7A73CF" w:rsidR="006331AE" w:rsidRDefault="00000000">
          <w:pPr>
            <w:pStyle w:val="TOC3"/>
            <w:tabs>
              <w:tab w:val="right" w:leader="dot" w:pos="9016"/>
            </w:tabs>
            <w:rPr>
              <w:rFonts w:eastAsiaTheme="minorEastAsia" w:cstheme="minorBidi"/>
              <w:i w:val="0"/>
              <w:iCs w:val="0"/>
              <w:noProof/>
              <w:kern w:val="2"/>
              <w:sz w:val="24"/>
              <w:szCs w:val="24"/>
              <w:lang w:eastAsia="en-GB"/>
              <w14:ligatures w14:val="standardContextual"/>
            </w:rPr>
          </w:pPr>
          <w:hyperlink w:anchor="_Toc151431610" w:history="1">
            <w:r w:rsidR="006331AE" w:rsidRPr="0033797F">
              <w:rPr>
                <w:rStyle w:val="Hyperlink"/>
                <w:rFonts w:ascii="Times New Roman" w:hAnsi="Times New Roman" w:cs="Times New Roman"/>
                <w:b/>
                <w:bCs/>
                <w:noProof/>
                <w:color w:val="023160" w:themeColor="hyperlink" w:themeShade="80"/>
              </w:rPr>
              <w:t>The five functions for CSF:</w:t>
            </w:r>
            <w:r w:rsidR="006331AE">
              <w:rPr>
                <w:noProof/>
                <w:webHidden/>
              </w:rPr>
              <w:tab/>
            </w:r>
            <w:r w:rsidR="006331AE">
              <w:rPr>
                <w:noProof/>
                <w:webHidden/>
              </w:rPr>
              <w:fldChar w:fldCharType="begin"/>
            </w:r>
            <w:r w:rsidR="006331AE">
              <w:rPr>
                <w:noProof/>
                <w:webHidden/>
              </w:rPr>
              <w:instrText xml:space="preserve"> PAGEREF _Toc151431610 \h </w:instrText>
            </w:r>
            <w:r w:rsidR="006331AE">
              <w:rPr>
                <w:noProof/>
                <w:webHidden/>
              </w:rPr>
            </w:r>
            <w:r w:rsidR="006331AE">
              <w:rPr>
                <w:noProof/>
                <w:webHidden/>
              </w:rPr>
              <w:fldChar w:fldCharType="separate"/>
            </w:r>
            <w:r w:rsidR="006331AE">
              <w:rPr>
                <w:noProof/>
                <w:webHidden/>
              </w:rPr>
              <w:t>7</w:t>
            </w:r>
            <w:r w:rsidR="006331AE">
              <w:rPr>
                <w:noProof/>
                <w:webHidden/>
              </w:rPr>
              <w:fldChar w:fldCharType="end"/>
            </w:r>
          </w:hyperlink>
        </w:p>
        <w:p w14:paraId="6490E800" w14:textId="304ADF53" w:rsidR="006331AE" w:rsidRDefault="00000000">
          <w:pPr>
            <w:pStyle w:val="TOC2"/>
            <w:tabs>
              <w:tab w:val="right" w:leader="dot" w:pos="9016"/>
            </w:tabs>
            <w:rPr>
              <w:rFonts w:eastAsiaTheme="minorEastAsia" w:cstheme="minorBidi"/>
              <w:smallCaps w:val="0"/>
              <w:noProof/>
              <w:kern w:val="2"/>
              <w:sz w:val="24"/>
              <w:szCs w:val="24"/>
              <w:lang w:eastAsia="en-GB"/>
              <w14:ligatures w14:val="standardContextual"/>
            </w:rPr>
          </w:pPr>
          <w:hyperlink w:anchor="_Toc151431611" w:history="1">
            <w:r w:rsidR="006331AE" w:rsidRPr="0033797F">
              <w:rPr>
                <w:rStyle w:val="Hyperlink"/>
                <w:rFonts w:ascii="Times New Roman" w:hAnsi="Times New Roman" w:cs="Times New Roman"/>
                <w:b/>
                <w:bCs/>
                <w:noProof/>
                <w:color w:val="034990" w:themeColor="hyperlink" w:themeShade="BF"/>
              </w:rPr>
              <w:t>3.4 ISO/IEC 20000-1:2018 (SERVICE MANAGEMENT SYSTEM FOR IT)</w:t>
            </w:r>
            <w:r w:rsidR="006331AE">
              <w:rPr>
                <w:noProof/>
                <w:webHidden/>
              </w:rPr>
              <w:tab/>
            </w:r>
            <w:r w:rsidR="006331AE">
              <w:rPr>
                <w:noProof/>
                <w:webHidden/>
              </w:rPr>
              <w:fldChar w:fldCharType="begin"/>
            </w:r>
            <w:r w:rsidR="006331AE">
              <w:rPr>
                <w:noProof/>
                <w:webHidden/>
              </w:rPr>
              <w:instrText xml:space="preserve"> PAGEREF _Toc151431611 \h </w:instrText>
            </w:r>
            <w:r w:rsidR="006331AE">
              <w:rPr>
                <w:noProof/>
                <w:webHidden/>
              </w:rPr>
            </w:r>
            <w:r w:rsidR="006331AE">
              <w:rPr>
                <w:noProof/>
                <w:webHidden/>
              </w:rPr>
              <w:fldChar w:fldCharType="separate"/>
            </w:r>
            <w:r w:rsidR="006331AE">
              <w:rPr>
                <w:noProof/>
                <w:webHidden/>
              </w:rPr>
              <w:t>8</w:t>
            </w:r>
            <w:r w:rsidR="006331AE">
              <w:rPr>
                <w:noProof/>
                <w:webHidden/>
              </w:rPr>
              <w:fldChar w:fldCharType="end"/>
            </w:r>
          </w:hyperlink>
        </w:p>
        <w:p w14:paraId="26212F41" w14:textId="18507E38" w:rsidR="006331AE" w:rsidRDefault="00000000">
          <w:pPr>
            <w:pStyle w:val="TOC1"/>
            <w:tabs>
              <w:tab w:val="right" w:leader="dot" w:pos="9016"/>
            </w:tabs>
            <w:rPr>
              <w:rFonts w:eastAsiaTheme="minorEastAsia" w:cstheme="minorBidi"/>
              <w:b w:val="0"/>
              <w:bCs w:val="0"/>
              <w:caps w:val="0"/>
              <w:noProof/>
              <w:kern w:val="2"/>
              <w:sz w:val="24"/>
              <w:szCs w:val="24"/>
              <w:lang w:eastAsia="en-GB"/>
              <w14:ligatures w14:val="standardContextual"/>
            </w:rPr>
          </w:pPr>
          <w:hyperlink w:anchor="_Toc151431612" w:history="1">
            <w:r w:rsidR="006331AE" w:rsidRPr="0033797F">
              <w:rPr>
                <w:rStyle w:val="Hyperlink"/>
                <w:noProof/>
                <w:color w:val="034990" w:themeColor="hyperlink" w:themeShade="BF"/>
              </w:rPr>
              <w:t>4.0 Gap Analysis of the selected standards</w:t>
            </w:r>
            <w:r w:rsidR="006331AE">
              <w:rPr>
                <w:noProof/>
                <w:webHidden/>
              </w:rPr>
              <w:tab/>
            </w:r>
            <w:r w:rsidR="006331AE">
              <w:rPr>
                <w:noProof/>
                <w:webHidden/>
              </w:rPr>
              <w:fldChar w:fldCharType="begin"/>
            </w:r>
            <w:r w:rsidR="006331AE">
              <w:rPr>
                <w:noProof/>
                <w:webHidden/>
              </w:rPr>
              <w:instrText xml:space="preserve"> PAGEREF _Toc151431612 \h </w:instrText>
            </w:r>
            <w:r w:rsidR="006331AE">
              <w:rPr>
                <w:noProof/>
                <w:webHidden/>
              </w:rPr>
            </w:r>
            <w:r w:rsidR="006331AE">
              <w:rPr>
                <w:noProof/>
                <w:webHidden/>
              </w:rPr>
              <w:fldChar w:fldCharType="separate"/>
            </w:r>
            <w:r w:rsidR="006331AE">
              <w:rPr>
                <w:noProof/>
                <w:webHidden/>
              </w:rPr>
              <w:t>9</w:t>
            </w:r>
            <w:r w:rsidR="006331AE">
              <w:rPr>
                <w:noProof/>
                <w:webHidden/>
              </w:rPr>
              <w:fldChar w:fldCharType="end"/>
            </w:r>
          </w:hyperlink>
        </w:p>
        <w:p w14:paraId="621E8FA0" w14:textId="2F93D354" w:rsidR="006331AE" w:rsidRDefault="00000000">
          <w:pPr>
            <w:pStyle w:val="TOC1"/>
            <w:tabs>
              <w:tab w:val="right" w:leader="dot" w:pos="9016"/>
            </w:tabs>
            <w:rPr>
              <w:rFonts w:eastAsiaTheme="minorEastAsia" w:cstheme="minorBidi"/>
              <w:b w:val="0"/>
              <w:bCs w:val="0"/>
              <w:caps w:val="0"/>
              <w:noProof/>
              <w:kern w:val="2"/>
              <w:sz w:val="24"/>
              <w:szCs w:val="24"/>
              <w:lang w:eastAsia="en-GB"/>
              <w14:ligatures w14:val="standardContextual"/>
            </w:rPr>
          </w:pPr>
          <w:hyperlink w:anchor="_Toc151431613" w:history="1">
            <w:r w:rsidR="006331AE" w:rsidRPr="0033797F">
              <w:rPr>
                <w:rStyle w:val="Hyperlink"/>
                <w:noProof/>
                <w:color w:val="034990" w:themeColor="hyperlink" w:themeShade="BF"/>
              </w:rPr>
              <w:t>5.0 – Conclusion</w:t>
            </w:r>
            <w:r w:rsidR="006331AE">
              <w:rPr>
                <w:noProof/>
                <w:webHidden/>
              </w:rPr>
              <w:tab/>
            </w:r>
            <w:r w:rsidR="006331AE">
              <w:rPr>
                <w:noProof/>
                <w:webHidden/>
              </w:rPr>
              <w:fldChar w:fldCharType="begin"/>
            </w:r>
            <w:r w:rsidR="006331AE">
              <w:rPr>
                <w:noProof/>
                <w:webHidden/>
              </w:rPr>
              <w:instrText xml:space="preserve"> PAGEREF _Toc151431613 \h </w:instrText>
            </w:r>
            <w:r w:rsidR="006331AE">
              <w:rPr>
                <w:noProof/>
                <w:webHidden/>
              </w:rPr>
            </w:r>
            <w:r w:rsidR="006331AE">
              <w:rPr>
                <w:noProof/>
                <w:webHidden/>
              </w:rPr>
              <w:fldChar w:fldCharType="separate"/>
            </w:r>
            <w:r w:rsidR="006331AE">
              <w:rPr>
                <w:noProof/>
                <w:webHidden/>
              </w:rPr>
              <w:t>10</w:t>
            </w:r>
            <w:r w:rsidR="006331AE">
              <w:rPr>
                <w:noProof/>
                <w:webHidden/>
              </w:rPr>
              <w:fldChar w:fldCharType="end"/>
            </w:r>
          </w:hyperlink>
        </w:p>
        <w:p w14:paraId="4978E41C" w14:textId="1AA4C215" w:rsidR="006331AE" w:rsidRDefault="00000000">
          <w:pPr>
            <w:pStyle w:val="TOC1"/>
            <w:tabs>
              <w:tab w:val="right" w:leader="dot" w:pos="9016"/>
            </w:tabs>
            <w:rPr>
              <w:rFonts w:eastAsiaTheme="minorEastAsia" w:cstheme="minorBidi"/>
              <w:b w:val="0"/>
              <w:bCs w:val="0"/>
              <w:caps w:val="0"/>
              <w:noProof/>
              <w:kern w:val="2"/>
              <w:sz w:val="24"/>
              <w:szCs w:val="24"/>
              <w:lang w:eastAsia="en-GB"/>
              <w14:ligatures w14:val="standardContextual"/>
            </w:rPr>
          </w:pPr>
          <w:hyperlink w:anchor="_Toc151431614" w:history="1">
            <w:r w:rsidR="006331AE" w:rsidRPr="0033797F">
              <w:rPr>
                <w:rStyle w:val="Hyperlink"/>
                <w:noProof/>
                <w:color w:val="034990" w:themeColor="hyperlink" w:themeShade="BF"/>
              </w:rPr>
              <w:t>Reference list</w:t>
            </w:r>
            <w:r w:rsidR="006331AE">
              <w:rPr>
                <w:noProof/>
                <w:webHidden/>
              </w:rPr>
              <w:tab/>
            </w:r>
            <w:r w:rsidR="006331AE">
              <w:rPr>
                <w:noProof/>
                <w:webHidden/>
              </w:rPr>
              <w:fldChar w:fldCharType="begin"/>
            </w:r>
            <w:r w:rsidR="006331AE">
              <w:rPr>
                <w:noProof/>
                <w:webHidden/>
              </w:rPr>
              <w:instrText xml:space="preserve"> PAGEREF _Toc151431614 \h </w:instrText>
            </w:r>
            <w:r w:rsidR="006331AE">
              <w:rPr>
                <w:noProof/>
                <w:webHidden/>
              </w:rPr>
            </w:r>
            <w:r w:rsidR="006331AE">
              <w:rPr>
                <w:noProof/>
                <w:webHidden/>
              </w:rPr>
              <w:fldChar w:fldCharType="separate"/>
            </w:r>
            <w:r w:rsidR="006331AE">
              <w:rPr>
                <w:noProof/>
                <w:webHidden/>
              </w:rPr>
              <w:t>10</w:t>
            </w:r>
            <w:r w:rsidR="006331AE">
              <w:rPr>
                <w:noProof/>
                <w:webHidden/>
              </w:rPr>
              <w:fldChar w:fldCharType="end"/>
            </w:r>
          </w:hyperlink>
        </w:p>
        <w:p w14:paraId="0220E1FD" w14:textId="3DD3F118" w:rsidR="00A45E0B" w:rsidRDefault="00A45E0B">
          <w:r>
            <w:rPr>
              <w:b/>
              <w:bCs/>
              <w:noProof/>
            </w:rPr>
            <w:fldChar w:fldCharType="end"/>
          </w:r>
        </w:p>
      </w:sdtContent>
    </w:sdt>
    <w:p w14:paraId="4572BCC0" w14:textId="6A593EC1" w:rsidR="00C1147B" w:rsidRDefault="00C1147B" w:rsidP="001C795D">
      <w:pPr>
        <w:rPr>
          <w:rFonts w:ascii="Baskerville Old Face" w:hAnsi="Baskerville Old Face"/>
          <w:b/>
          <w:bCs/>
          <w:color w:val="000000" w:themeColor="text1"/>
          <w:sz w:val="32"/>
          <w:szCs w:val="32"/>
          <w:lang w:val="en-US"/>
        </w:rPr>
      </w:pPr>
    </w:p>
    <w:p w14:paraId="279847B3" w14:textId="39D59ADA" w:rsidR="00C1147B" w:rsidRDefault="00C1147B" w:rsidP="001C795D">
      <w:pPr>
        <w:rPr>
          <w:rFonts w:ascii="Baskerville Old Face" w:hAnsi="Baskerville Old Face"/>
          <w:b/>
          <w:bCs/>
          <w:color w:val="000000" w:themeColor="text1"/>
          <w:sz w:val="32"/>
          <w:szCs w:val="32"/>
          <w:lang w:val="en-US"/>
        </w:rPr>
      </w:pPr>
    </w:p>
    <w:p w14:paraId="1D76E079" w14:textId="1A286919" w:rsidR="001C795D" w:rsidRDefault="001C795D" w:rsidP="001C795D">
      <w:pPr>
        <w:rPr>
          <w:rFonts w:ascii="Baskerville Old Face" w:hAnsi="Baskerville Old Face"/>
          <w:b/>
          <w:bCs/>
          <w:color w:val="000000" w:themeColor="text1"/>
          <w:sz w:val="32"/>
          <w:szCs w:val="32"/>
          <w:lang w:val="en-US"/>
        </w:rPr>
      </w:pPr>
    </w:p>
    <w:p w14:paraId="679CF113" w14:textId="56928062" w:rsidR="001C795D" w:rsidRDefault="001C795D" w:rsidP="001C795D">
      <w:pPr>
        <w:rPr>
          <w:rFonts w:ascii="Baskerville Old Face" w:hAnsi="Baskerville Old Face"/>
          <w:b/>
          <w:bCs/>
          <w:color w:val="000000" w:themeColor="text1"/>
          <w:sz w:val="32"/>
          <w:szCs w:val="32"/>
          <w:lang w:val="en-US"/>
        </w:rPr>
      </w:pPr>
    </w:p>
    <w:p w14:paraId="185F75A4" w14:textId="7C902A43" w:rsidR="001C795D" w:rsidRDefault="001C795D" w:rsidP="001C795D">
      <w:pPr>
        <w:rPr>
          <w:rFonts w:ascii="Baskerville Old Face" w:hAnsi="Baskerville Old Face"/>
          <w:b/>
          <w:bCs/>
          <w:color w:val="000000" w:themeColor="text1"/>
          <w:sz w:val="32"/>
          <w:szCs w:val="32"/>
          <w:lang w:val="en-US"/>
        </w:rPr>
      </w:pPr>
    </w:p>
    <w:p w14:paraId="0371C987" w14:textId="1B5803A0" w:rsidR="00E52069" w:rsidRDefault="00E52069" w:rsidP="001C795D">
      <w:pPr>
        <w:rPr>
          <w:rFonts w:ascii="Baskerville Old Face" w:hAnsi="Baskerville Old Face"/>
          <w:b/>
          <w:bCs/>
          <w:color w:val="000000" w:themeColor="text1"/>
          <w:sz w:val="32"/>
          <w:szCs w:val="32"/>
          <w:lang w:val="en-US"/>
        </w:rPr>
      </w:pPr>
    </w:p>
    <w:p w14:paraId="087FCBF6" w14:textId="73B9943F" w:rsidR="00E52069" w:rsidRDefault="00E52069" w:rsidP="001C795D">
      <w:pPr>
        <w:rPr>
          <w:rFonts w:ascii="Baskerville Old Face" w:hAnsi="Baskerville Old Face"/>
          <w:b/>
          <w:bCs/>
          <w:color w:val="000000" w:themeColor="text1"/>
          <w:sz w:val="32"/>
          <w:szCs w:val="32"/>
          <w:lang w:val="en-US"/>
        </w:rPr>
      </w:pPr>
    </w:p>
    <w:p w14:paraId="54DA5F93" w14:textId="7ABEBA5D" w:rsidR="00E52069" w:rsidRDefault="00E52069" w:rsidP="001C795D">
      <w:pPr>
        <w:rPr>
          <w:rFonts w:ascii="Baskerville Old Face" w:hAnsi="Baskerville Old Face"/>
          <w:b/>
          <w:bCs/>
          <w:color w:val="000000" w:themeColor="text1"/>
          <w:sz w:val="32"/>
          <w:szCs w:val="32"/>
          <w:lang w:val="en-US"/>
        </w:rPr>
      </w:pPr>
    </w:p>
    <w:p w14:paraId="23A0B720" w14:textId="77777777" w:rsidR="00767FE0" w:rsidRDefault="00767FE0" w:rsidP="00767FE0">
      <w:pPr>
        <w:pStyle w:val="Heading1"/>
        <w:rPr>
          <w:color w:val="2F5496" w:themeColor="accent1" w:themeShade="BF"/>
          <w:lang w:val="en-US"/>
        </w:rPr>
      </w:pPr>
    </w:p>
    <w:p w14:paraId="616416C7" w14:textId="679E09AF" w:rsidR="00E52069" w:rsidRPr="00767FE0" w:rsidRDefault="00911C5F" w:rsidP="00767FE0">
      <w:pPr>
        <w:pStyle w:val="Heading1"/>
        <w:rPr>
          <w:rFonts w:ascii="Baskerville Old Face" w:hAnsi="Baskerville Old Face"/>
          <w:bCs/>
          <w:color w:val="2F5496" w:themeColor="accent1" w:themeShade="BF"/>
          <w:lang w:val="en-US"/>
        </w:rPr>
      </w:pPr>
      <w:bookmarkStart w:id="1" w:name="_Toc151431603"/>
      <w:r w:rsidRPr="00767FE0">
        <w:rPr>
          <w:color w:val="2F5496" w:themeColor="accent1" w:themeShade="BF"/>
          <w:lang w:val="en-US"/>
        </w:rPr>
        <w:t>1.0</w:t>
      </w:r>
      <w:r w:rsidR="003C4AA5" w:rsidRPr="00767FE0">
        <w:rPr>
          <w:color w:val="2F5496" w:themeColor="accent1" w:themeShade="BF"/>
          <w:lang w:val="en-US"/>
        </w:rPr>
        <w:t xml:space="preserve"> -</w:t>
      </w:r>
      <w:r w:rsidRPr="00767FE0">
        <w:rPr>
          <w:color w:val="2F5496" w:themeColor="accent1" w:themeShade="BF"/>
          <w:lang w:val="en-US"/>
        </w:rPr>
        <w:t xml:space="preserve"> </w:t>
      </w:r>
      <w:r w:rsidR="00E52069" w:rsidRPr="00767FE0">
        <w:rPr>
          <w:color w:val="2F5496" w:themeColor="accent1" w:themeShade="BF"/>
          <w:lang w:val="en-US"/>
        </w:rPr>
        <w:t>I</w:t>
      </w:r>
      <w:r w:rsidRPr="00767FE0">
        <w:rPr>
          <w:color w:val="2F5496" w:themeColor="accent1" w:themeShade="BF"/>
          <w:lang w:val="en-US"/>
        </w:rPr>
        <w:t>ntroduction</w:t>
      </w:r>
      <w:bookmarkEnd w:id="1"/>
      <w:r w:rsidR="00287F0B" w:rsidRPr="00767FE0">
        <w:rPr>
          <w:color w:val="2F5496" w:themeColor="accent1" w:themeShade="BF"/>
          <w:lang w:val="en-US"/>
        </w:rPr>
        <w:t xml:space="preserve"> </w:t>
      </w:r>
    </w:p>
    <w:p w14:paraId="6855C2D4" w14:textId="5B312431" w:rsidR="00E52069" w:rsidRPr="00E246D3" w:rsidRDefault="00B45297" w:rsidP="00E52069">
      <w:pPr>
        <w:rPr>
          <w:rFonts w:ascii="Times New Roman" w:hAnsi="Times New Roman" w:cs="Times New Roman"/>
          <w:color w:val="0F0F0F"/>
          <w:sz w:val="24"/>
          <w:szCs w:val="24"/>
          <w:lang w:val="en-US"/>
        </w:rPr>
      </w:pPr>
      <w:r>
        <w:rPr>
          <w:rFonts w:ascii="Times New Roman" w:hAnsi="Times New Roman" w:cs="Times New Roman"/>
          <w:color w:val="000000" w:themeColor="text1"/>
          <w:sz w:val="24"/>
          <w:szCs w:val="24"/>
          <w:lang w:val="en-US"/>
        </w:rPr>
        <w:t xml:space="preserve">The word “International Organization” refers to standards designed by specialists </w:t>
      </w:r>
      <w:r w:rsidRPr="00A407F6">
        <w:rPr>
          <w:rFonts w:ascii="Times New Roman" w:hAnsi="Times New Roman" w:cs="Times New Roman"/>
          <w:color w:val="0F0F0F"/>
          <w:sz w:val="24"/>
          <w:szCs w:val="24"/>
        </w:rPr>
        <w:t xml:space="preserve">associated </w:t>
      </w:r>
      <w:r w:rsidRPr="00E246D3">
        <w:rPr>
          <w:rFonts w:ascii="Times New Roman" w:hAnsi="Times New Roman" w:cs="Times New Roman"/>
          <w:color w:val="0F0F0F"/>
          <w:sz w:val="24"/>
          <w:szCs w:val="24"/>
        </w:rPr>
        <w:t>with global organizations and coordinated by entities like ISO</w:t>
      </w:r>
      <w:r w:rsidRPr="00E246D3">
        <w:rPr>
          <w:rFonts w:ascii="Times New Roman" w:hAnsi="Times New Roman" w:cs="Times New Roman"/>
          <w:color w:val="0F0F0F"/>
          <w:sz w:val="24"/>
          <w:szCs w:val="24"/>
          <w:lang w:val="en-US"/>
        </w:rPr>
        <w:t xml:space="preserve"> or</w:t>
      </w:r>
      <w:r w:rsidRPr="00E246D3">
        <w:rPr>
          <w:rFonts w:ascii="Times New Roman" w:hAnsi="Times New Roman" w:cs="Times New Roman"/>
          <w:color w:val="0F0F0F"/>
          <w:sz w:val="24"/>
          <w:szCs w:val="24"/>
        </w:rPr>
        <w:t xml:space="preserve"> the International Organization for Standardization. These standards ensure uniformity and quality in diverse industries</w:t>
      </w:r>
      <w:r w:rsidRPr="00E246D3">
        <w:rPr>
          <w:rFonts w:ascii="Times New Roman" w:hAnsi="Times New Roman" w:cs="Times New Roman"/>
          <w:color w:val="0F0F0F"/>
          <w:sz w:val="24"/>
          <w:szCs w:val="24"/>
          <w:lang w:val="en-US"/>
        </w:rPr>
        <w:t xml:space="preserve"> (</w:t>
      </w:r>
      <w:bookmarkStart w:id="2" w:name="_Int_mYIZ2nXQ"/>
      <w:r w:rsidRPr="00E246D3">
        <w:rPr>
          <w:rFonts w:ascii="Times New Roman" w:hAnsi="Times New Roman" w:cs="Times New Roman"/>
          <w:color w:val="0F0F0F"/>
          <w:sz w:val="24"/>
          <w:szCs w:val="24"/>
          <w:lang w:val="en-US"/>
        </w:rPr>
        <w:t>GenomSys</w:t>
      </w:r>
      <w:bookmarkEnd w:id="2"/>
      <w:r w:rsidRPr="00E246D3">
        <w:rPr>
          <w:rFonts w:ascii="Times New Roman" w:hAnsi="Times New Roman" w:cs="Times New Roman"/>
          <w:color w:val="0F0F0F"/>
          <w:sz w:val="24"/>
          <w:szCs w:val="24"/>
          <w:lang w:val="en-US"/>
        </w:rPr>
        <w:t xml:space="preserve">, 2019). </w:t>
      </w:r>
    </w:p>
    <w:p w14:paraId="07A7C7F7" w14:textId="77777777" w:rsidR="00E8225D" w:rsidRDefault="00DD3160" w:rsidP="00070487">
      <w:r w:rsidRPr="00DD3160">
        <w:rPr>
          <w:rFonts w:ascii="Times New Roman" w:hAnsi="Times New Roman" w:cs="Times New Roman"/>
          <w:color w:val="000000" w:themeColor="text1"/>
          <w:sz w:val="24"/>
          <w:szCs w:val="24"/>
          <w:lang w:val="en-US"/>
        </w:rPr>
        <w:t>International standards play a vital role in optimizing business operations, boosting productivity, and facilitating entry into new markets</w:t>
      </w:r>
      <w:r>
        <w:rPr>
          <w:rFonts w:ascii="Times New Roman" w:hAnsi="Times New Roman" w:cs="Times New Roman"/>
          <w:color w:val="000000" w:themeColor="text1"/>
          <w:sz w:val="24"/>
          <w:szCs w:val="24"/>
          <w:lang w:val="en-US"/>
        </w:rPr>
        <w:t>.</w:t>
      </w:r>
      <w:r w:rsidR="00E246D3">
        <w:rPr>
          <w:rFonts w:ascii="Times New Roman" w:hAnsi="Times New Roman" w:cs="Times New Roman"/>
          <w:color w:val="000000" w:themeColor="text1"/>
          <w:sz w:val="24"/>
          <w:szCs w:val="24"/>
          <w:lang w:val="en-US"/>
        </w:rPr>
        <w:t xml:space="preserve"> </w:t>
      </w:r>
      <w:r w:rsidR="00E246D3" w:rsidRPr="00E246D3">
        <w:rPr>
          <w:rFonts w:ascii="Times New Roman" w:hAnsi="Times New Roman" w:cs="Times New Roman"/>
          <w:color w:val="0F0F0F"/>
          <w:sz w:val="24"/>
          <w:szCs w:val="24"/>
        </w:rPr>
        <w:t>International standards make it easier for businesses to enter diverse markets</w:t>
      </w:r>
      <w:r w:rsidR="008E0E52">
        <w:rPr>
          <w:rFonts w:ascii="Times New Roman" w:hAnsi="Times New Roman" w:cs="Times New Roman"/>
          <w:color w:val="0F0F0F"/>
          <w:sz w:val="24"/>
          <w:szCs w:val="24"/>
        </w:rPr>
        <w:t xml:space="preserve"> </w:t>
      </w:r>
      <w:r w:rsidR="008E0E52" w:rsidRPr="008E0E52">
        <w:rPr>
          <w:rFonts w:ascii="Times New Roman" w:hAnsi="Times New Roman" w:cs="Times New Roman"/>
          <w:color w:val="000000" w:themeColor="text1"/>
          <w:sz w:val="24"/>
          <w:szCs w:val="24"/>
        </w:rPr>
        <w:t>making it easier to export products and services internationally</w:t>
      </w:r>
      <w:r w:rsidR="00F91437">
        <w:rPr>
          <w:rFonts w:ascii="Times New Roman" w:hAnsi="Times New Roman" w:cs="Times New Roman"/>
          <w:color w:val="0F0F0F"/>
          <w:sz w:val="24"/>
          <w:szCs w:val="24"/>
          <w:lang w:val="en-US"/>
        </w:rPr>
        <w:t>.</w:t>
      </w:r>
      <w:r w:rsidR="00F665DF">
        <w:rPr>
          <w:rFonts w:ascii="Times New Roman" w:hAnsi="Times New Roman" w:cs="Times New Roman"/>
          <w:color w:val="0F0F0F"/>
          <w:sz w:val="24"/>
          <w:szCs w:val="24"/>
          <w:lang w:val="en-US"/>
        </w:rPr>
        <w:t xml:space="preserve"> </w:t>
      </w:r>
      <w:r w:rsidR="00F91437">
        <w:rPr>
          <w:rFonts w:ascii="Times New Roman" w:hAnsi="Times New Roman" w:cs="Times New Roman"/>
          <w:color w:val="0F0F0F"/>
          <w:sz w:val="24"/>
          <w:szCs w:val="24"/>
          <w:lang w:val="en-US"/>
        </w:rPr>
        <w:t xml:space="preserve">International standards </w:t>
      </w:r>
      <w:r w:rsidR="00E246D3" w:rsidRPr="00E246D3">
        <w:rPr>
          <w:rFonts w:ascii="Times New Roman" w:hAnsi="Times New Roman" w:cs="Times New Roman"/>
          <w:color w:val="0F0F0F"/>
          <w:sz w:val="24"/>
          <w:szCs w:val="24"/>
        </w:rPr>
        <w:t xml:space="preserve">ensures that products and services meet recognized quality and safety benchmarks. This </w:t>
      </w:r>
      <w:r w:rsidR="00B7352D">
        <w:rPr>
          <w:rFonts w:ascii="Times New Roman" w:hAnsi="Times New Roman" w:cs="Times New Roman"/>
          <w:color w:val="0F0F0F"/>
          <w:sz w:val="24"/>
          <w:szCs w:val="24"/>
          <w:lang w:val="en-US"/>
        </w:rPr>
        <w:t xml:space="preserve">builds </w:t>
      </w:r>
      <w:r w:rsidR="00E246D3" w:rsidRPr="00E246D3">
        <w:rPr>
          <w:rFonts w:ascii="Times New Roman" w:hAnsi="Times New Roman" w:cs="Times New Roman"/>
          <w:color w:val="0F0F0F"/>
          <w:sz w:val="24"/>
          <w:szCs w:val="24"/>
        </w:rPr>
        <w:t>trust and confidence among consumers</w:t>
      </w:r>
      <w:r w:rsidR="00F665DF">
        <w:rPr>
          <w:rFonts w:ascii="Times New Roman" w:hAnsi="Times New Roman" w:cs="Times New Roman"/>
          <w:color w:val="0F0F0F"/>
          <w:sz w:val="24"/>
          <w:szCs w:val="24"/>
          <w:lang w:val="en-US"/>
        </w:rPr>
        <w:t>, which enhances the brand image</w:t>
      </w:r>
      <w:r w:rsidR="00F91437">
        <w:rPr>
          <w:rFonts w:ascii="Times New Roman" w:hAnsi="Times New Roman" w:cs="Times New Roman"/>
          <w:color w:val="0F0F0F"/>
          <w:sz w:val="24"/>
          <w:szCs w:val="24"/>
          <w:lang w:val="en-US"/>
        </w:rPr>
        <w:t xml:space="preserve">. </w:t>
      </w:r>
      <w:r w:rsidR="00B7352D" w:rsidRPr="00B7352D">
        <w:rPr>
          <w:rFonts w:ascii="Times New Roman" w:hAnsi="Times New Roman" w:cs="Times New Roman"/>
          <w:color w:val="0F0F0F"/>
          <w:sz w:val="24"/>
          <w:szCs w:val="24"/>
        </w:rPr>
        <w:t>Technical standards promote collaboration and innovation among manufacturers,</w:t>
      </w:r>
      <w:r w:rsidR="00A073AD">
        <w:rPr>
          <w:rFonts w:ascii="Times New Roman" w:hAnsi="Times New Roman" w:cs="Times New Roman"/>
          <w:color w:val="0F0F0F"/>
          <w:sz w:val="24"/>
          <w:szCs w:val="24"/>
        </w:rPr>
        <w:t xml:space="preserve"> </w:t>
      </w:r>
      <w:r w:rsidR="00B7352D" w:rsidRPr="00B7352D">
        <w:rPr>
          <w:rFonts w:ascii="Times New Roman" w:hAnsi="Times New Roman" w:cs="Times New Roman"/>
          <w:color w:val="0F0F0F"/>
          <w:sz w:val="24"/>
          <w:szCs w:val="24"/>
        </w:rPr>
        <w:t>benefiting businesses</w:t>
      </w:r>
      <w:r w:rsidR="00B61054">
        <w:rPr>
          <w:rFonts w:ascii="Times New Roman" w:hAnsi="Times New Roman" w:cs="Times New Roman"/>
          <w:color w:val="0F0F0F"/>
          <w:sz w:val="24"/>
          <w:szCs w:val="24"/>
        </w:rPr>
        <w:t xml:space="preserve"> as the products work smoothly together</w:t>
      </w:r>
      <w:r w:rsidR="002C4B06">
        <w:rPr>
          <w:rFonts w:ascii="Times New Roman" w:hAnsi="Times New Roman" w:cs="Times New Roman"/>
          <w:color w:val="0F0F0F"/>
          <w:sz w:val="24"/>
          <w:szCs w:val="24"/>
        </w:rPr>
        <w:t xml:space="preserve">, which would enable local SMEs to be able to compete with the </w:t>
      </w:r>
      <w:r w:rsidR="00764E89">
        <w:rPr>
          <w:rFonts w:ascii="Times New Roman" w:hAnsi="Times New Roman" w:cs="Times New Roman"/>
          <w:color w:val="0F0F0F"/>
          <w:sz w:val="24"/>
          <w:szCs w:val="24"/>
        </w:rPr>
        <w:t>multi-national</w:t>
      </w:r>
      <w:r w:rsidR="002C4B06">
        <w:rPr>
          <w:rFonts w:ascii="Times New Roman" w:hAnsi="Times New Roman" w:cs="Times New Roman"/>
          <w:color w:val="0F0F0F"/>
          <w:sz w:val="24"/>
          <w:szCs w:val="24"/>
        </w:rPr>
        <w:t xml:space="preserve"> or </w:t>
      </w:r>
      <w:r w:rsidR="00764E89">
        <w:rPr>
          <w:rFonts w:ascii="Times New Roman" w:hAnsi="Times New Roman" w:cs="Times New Roman"/>
          <w:color w:val="0F0F0F"/>
          <w:sz w:val="24"/>
          <w:szCs w:val="24"/>
        </w:rPr>
        <w:t>large-scale</w:t>
      </w:r>
      <w:r w:rsidR="002C4B06">
        <w:rPr>
          <w:rFonts w:ascii="Times New Roman" w:hAnsi="Times New Roman" w:cs="Times New Roman"/>
          <w:color w:val="0F0F0F"/>
          <w:sz w:val="24"/>
          <w:szCs w:val="24"/>
        </w:rPr>
        <w:t xml:space="preserve"> companies</w:t>
      </w:r>
      <w:r w:rsidR="00765755">
        <w:rPr>
          <w:rFonts w:ascii="Times New Roman" w:hAnsi="Times New Roman" w:cs="Times New Roman"/>
          <w:color w:val="0F0F0F"/>
          <w:sz w:val="24"/>
          <w:szCs w:val="24"/>
        </w:rPr>
        <w:t xml:space="preserve"> and create a competitive environment</w:t>
      </w:r>
      <w:r w:rsidR="008D222C">
        <w:rPr>
          <w:rFonts w:ascii="Times New Roman" w:hAnsi="Times New Roman" w:cs="Times New Roman"/>
          <w:color w:val="0F0F0F"/>
          <w:sz w:val="24"/>
          <w:szCs w:val="24"/>
        </w:rPr>
        <w:t xml:space="preserve"> in the market</w:t>
      </w:r>
      <w:r w:rsidR="00B7352D" w:rsidRPr="00B7352D">
        <w:rPr>
          <w:rFonts w:ascii="Times New Roman" w:hAnsi="Times New Roman" w:cs="Times New Roman"/>
          <w:color w:val="0F0F0F"/>
          <w:sz w:val="24"/>
          <w:szCs w:val="24"/>
        </w:rPr>
        <w:t>. Adhering to international standards eases market entry for businesses by gaining recognition from governments and regulatory bodies</w:t>
      </w:r>
      <w:r w:rsidR="00B7352D">
        <w:rPr>
          <w:rFonts w:ascii="Times New Roman" w:hAnsi="Times New Roman" w:cs="Times New Roman"/>
          <w:color w:val="0F0F0F"/>
          <w:sz w:val="24"/>
          <w:szCs w:val="24"/>
          <w:lang w:val="en-US"/>
        </w:rPr>
        <w:t xml:space="preserve"> (CGBC, 2016). </w:t>
      </w:r>
    </w:p>
    <w:p w14:paraId="1CB6CCA5" w14:textId="77777777" w:rsidR="00883F2B" w:rsidRDefault="00F91437" w:rsidP="00070487">
      <w:r w:rsidRPr="00F91437">
        <w:rPr>
          <w:rFonts w:ascii="Times New Roman" w:hAnsi="Times New Roman" w:cs="Times New Roman"/>
          <w:color w:val="000000" w:themeColor="text1"/>
          <w:sz w:val="24"/>
          <w:szCs w:val="24"/>
        </w:rPr>
        <w:t>Embracing international standards helps local SMEs meet global market needs, easing international exports.</w:t>
      </w:r>
      <w:r w:rsidRPr="00F91437">
        <w:rPr>
          <w:rFonts w:ascii="Segoe UI" w:hAnsi="Segoe UI" w:cs="Segoe UI"/>
          <w:color w:val="0F0F0F"/>
        </w:rPr>
        <w:t xml:space="preserve"> </w:t>
      </w:r>
      <w:r w:rsidR="008D78BF" w:rsidRPr="00194B57">
        <w:rPr>
          <w:rFonts w:ascii="Times New Roman" w:hAnsi="Times New Roman" w:cs="Times New Roman"/>
          <w:color w:val="000000" w:themeColor="text1"/>
          <w:sz w:val="24"/>
          <w:szCs w:val="24"/>
        </w:rPr>
        <w:t>Standardized processes minimize costs by reducing errors, reducing waste, and increasing overall efficiency</w:t>
      </w:r>
      <w:r w:rsidR="008D78BF">
        <w:rPr>
          <w:rFonts w:ascii="Times New Roman" w:hAnsi="Times New Roman" w:cs="Times New Roman"/>
          <w:color w:val="000000" w:themeColor="text1"/>
          <w:sz w:val="24"/>
          <w:szCs w:val="24"/>
        </w:rPr>
        <w:t xml:space="preserve">, </w:t>
      </w:r>
      <w:r w:rsidR="40B19A78" w:rsidRPr="736B674F">
        <w:rPr>
          <w:rFonts w:ascii="Times New Roman" w:hAnsi="Times New Roman" w:cs="Times New Roman"/>
          <w:color w:val="000000" w:themeColor="text1"/>
          <w:sz w:val="24"/>
          <w:szCs w:val="24"/>
        </w:rPr>
        <w:t>by</w:t>
      </w:r>
      <w:r w:rsidRPr="00F91437">
        <w:rPr>
          <w:rFonts w:ascii="Times New Roman" w:hAnsi="Times New Roman" w:cs="Times New Roman"/>
          <w:color w:val="000000" w:themeColor="text1"/>
          <w:sz w:val="24"/>
          <w:szCs w:val="24"/>
        </w:rPr>
        <w:t xml:space="preserve"> setting benchmarks, these standards encourage innovation and competitiveness, allowing SMEs to sustain a competitive advantage on a global scale</w:t>
      </w:r>
      <w:r w:rsidR="00E1212F">
        <w:rPr>
          <w:rFonts w:ascii="Times New Roman" w:hAnsi="Times New Roman" w:cs="Times New Roman"/>
          <w:color w:val="000000" w:themeColor="text1"/>
          <w:sz w:val="24"/>
          <w:szCs w:val="24"/>
        </w:rPr>
        <w:t xml:space="preserve">. Minimizing </w:t>
      </w:r>
      <w:r w:rsidR="009E4238">
        <w:rPr>
          <w:rFonts w:ascii="Times New Roman" w:hAnsi="Times New Roman" w:cs="Times New Roman"/>
          <w:color w:val="000000" w:themeColor="text1"/>
          <w:sz w:val="24"/>
          <w:szCs w:val="24"/>
        </w:rPr>
        <w:t>costs will lead to enhanced annual Net Profit</w:t>
      </w:r>
      <w:r w:rsidR="00A835C0">
        <w:rPr>
          <w:rFonts w:ascii="Times New Roman" w:hAnsi="Times New Roman" w:cs="Times New Roman"/>
          <w:color w:val="000000" w:themeColor="text1"/>
          <w:sz w:val="24"/>
          <w:szCs w:val="24"/>
        </w:rPr>
        <w:t xml:space="preserve"> </w:t>
      </w:r>
      <w:r w:rsidR="009E4238">
        <w:rPr>
          <w:rFonts w:ascii="Times New Roman" w:hAnsi="Times New Roman" w:cs="Times New Roman"/>
          <w:color w:val="000000" w:themeColor="text1"/>
          <w:sz w:val="24"/>
          <w:szCs w:val="24"/>
        </w:rPr>
        <w:t xml:space="preserve">for local SMEs, </w:t>
      </w:r>
      <w:r w:rsidR="00A835C0">
        <w:rPr>
          <w:rFonts w:ascii="Times New Roman" w:hAnsi="Times New Roman" w:cs="Times New Roman"/>
          <w:color w:val="000000" w:themeColor="text1"/>
          <w:sz w:val="24"/>
          <w:szCs w:val="24"/>
        </w:rPr>
        <w:t>annual Net profit for the local SMEs, allowing them to re-invest into the business</w:t>
      </w:r>
      <w:r w:rsidR="00A835C0" w:rsidRPr="00194B57">
        <w:rPr>
          <w:rFonts w:ascii="Times New Roman" w:hAnsi="Times New Roman" w:cs="Times New Roman"/>
          <w:color w:val="000000" w:themeColor="text1"/>
          <w:sz w:val="24"/>
          <w:szCs w:val="24"/>
        </w:rPr>
        <w:t>.</w:t>
      </w:r>
      <w:r w:rsidR="00A835C0">
        <w:rPr>
          <w:rStyle w:val="Hyperlink"/>
          <w:rFonts w:ascii="Times New Roman" w:hAnsi="Times New Roman" w:cs="Times New Roman"/>
          <w:color w:val="000000" w:themeColor="text1"/>
          <w:sz w:val="24"/>
          <w:szCs w:val="24"/>
          <w:u w:val="none"/>
          <w:lang w:val="en-US"/>
        </w:rPr>
        <w:t xml:space="preserve"> </w:t>
      </w:r>
      <w:r w:rsidR="00527007">
        <w:rPr>
          <w:rFonts w:ascii="Times New Roman" w:hAnsi="Times New Roman" w:cs="Times New Roman"/>
          <w:color w:val="000000" w:themeColor="text1"/>
          <w:sz w:val="24"/>
          <w:szCs w:val="24"/>
          <w:lang w:val="en-US"/>
        </w:rPr>
        <w:t xml:space="preserve">(SBS-SME, 2020). </w:t>
      </w:r>
      <w:r w:rsidR="00883F2B">
        <w:t xml:space="preserve"> </w:t>
      </w:r>
    </w:p>
    <w:p w14:paraId="368BB689" w14:textId="7744928B" w:rsidR="00070487" w:rsidRDefault="00070487" w:rsidP="00070487">
      <w:pPr>
        <w:rPr>
          <w:rStyle w:val="Hyperlink"/>
          <w:rFonts w:ascii="Times New Roman" w:hAnsi="Times New Roman" w:cs="Times New Roman"/>
          <w:color w:val="000000" w:themeColor="text1"/>
          <w:sz w:val="24"/>
          <w:szCs w:val="24"/>
          <w:u w:val="none"/>
          <w:lang w:val="en-US"/>
        </w:rPr>
      </w:pPr>
      <w:r w:rsidRPr="00070487">
        <w:rPr>
          <w:rStyle w:val="Hyperlink"/>
          <w:rFonts w:ascii="Times New Roman" w:hAnsi="Times New Roman" w:cs="Times New Roman"/>
          <w:color w:val="000000" w:themeColor="text1"/>
          <w:sz w:val="24"/>
          <w:szCs w:val="24"/>
          <w:u w:val="none"/>
          <w:lang w:val="en-US"/>
        </w:rPr>
        <w:t>Textile production holds significant importance for small and medium enterprises (SMEs) in Pakistan. The nation boasts a thriving textile industry, encompassing a diverse array of SMEs dedicated to the manufacturing of textiles, apparel, and various other textile goods.</w:t>
      </w:r>
      <w:r w:rsidR="00187163">
        <w:rPr>
          <w:rStyle w:val="Hyperlink"/>
          <w:rFonts w:ascii="Times New Roman" w:hAnsi="Times New Roman" w:cs="Times New Roman"/>
          <w:color w:val="000000" w:themeColor="text1"/>
          <w:sz w:val="24"/>
          <w:szCs w:val="24"/>
          <w:u w:val="none"/>
          <w:lang w:val="en-US"/>
        </w:rPr>
        <w:t xml:space="preserve"> </w:t>
      </w:r>
    </w:p>
    <w:p w14:paraId="0E2274B6" w14:textId="77777777" w:rsidR="00187163" w:rsidRDefault="00187163" w:rsidP="00070487">
      <w:pPr>
        <w:rPr>
          <w:rStyle w:val="Hyperlink"/>
          <w:rFonts w:ascii="Times New Roman" w:hAnsi="Times New Roman" w:cs="Times New Roman"/>
          <w:color w:val="000000" w:themeColor="text1"/>
          <w:sz w:val="24"/>
          <w:szCs w:val="24"/>
          <w:u w:val="none"/>
          <w:lang w:val="en-US"/>
        </w:rPr>
      </w:pPr>
    </w:p>
    <w:p w14:paraId="7EE26445" w14:textId="77777777" w:rsidR="00187163" w:rsidRPr="00070487" w:rsidRDefault="00187163" w:rsidP="00070487">
      <w:pPr>
        <w:rPr>
          <w:rFonts w:ascii="Times New Roman" w:hAnsi="Times New Roman" w:cs="Times New Roman"/>
          <w:color w:val="0563C1" w:themeColor="hyperlink"/>
          <w:sz w:val="24"/>
          <w:szCs w:val="24"/>
          <w:u w:val="single"/>
          <w:lang w:val="en-US"/>
        </w:rPr>
      </w:pPr>
    </w:p>
    <w:p w14:paraId="639117E3" w14:textId="4DD3B4E9" w:rsidR="00E52069" w:rsidRPr="00C03465" w:rsidRDefault="001E25DF" w:rsidP="001E25DF">
      <w:pPr>
        <w:pStyle w:val="Heading1"/>
        <w:rPr>
          <w:rFonts w:cs="Times New Roman"/>
          <w:color w:val="2F5496" w:themeColor="accent1" w:themeShade="BF"/>
          <w:szCs w:val="32"/>
        </w:rPr>
      </w:pPr>
      <w:bookmarkStart w:id="3" w:name="_Toc151431604"/>
      <w:r w:rsidRPr="00C03465">
        <w:rPr>
          <w:rFonts w:cs="Times New Roman"/>
          <w:color w:val="2F5496" w:themeColor="accent1" w:themeShade="BF"/>
          <w:szCs w:val="32"/>
        </w:rPr>
        <w:t>2.0</w:t>
      </w:r>
      <w:r w:rsidR="003C4AA5" w:rsidRPr="00C03465">
        <w:rPr>
          <w:rFonts w:cs="Times New Roman"/>
          <w:color w:val="2F5496" w:themeColor="accent1" w:themeShade="BF"/>
          <w:szCs w:val="32"/>
        </w:rPr>
        <w:t xml:space="preserve"> - </w:t>
      </w:r>
      <w:r w:rsidRPr="00C03465">
        <w:rPr>
          <w:rFonts w:cs="Times New Roman"/>
          <w:color w:val="2F5496" w:themeColor="accent1" w:themeShade="BF"/>
          <w:szCs w:val="32"/>
        </w:rPr>
        <w:t>Characteristics of SMEs</w:t>
      </w:r>
      <w:bookmarkEnd w:id="3"/>
    </w:p>
    <w:p w14:paraId="6DAFFD61" w14:textId="7012E2F2" w:rsidR="00133F3F" w:rsidRDefault="001369AB" w:rsidP="001C795D">
      <w:pPr>
        <w:rPr>
          <w:rFonts w:ascii="Times New Roman" w:hAnsi="Times New Roman" w:cs="Times New Roman"/>
          <w:color w:val="000000" w:themeColor="text1"/>
          <w:sz w:val="24"/>
          <w:szCs w:val="24"/>
        </w:rPr>
      </w:pPr>
      <w:r w:rsidRPr="001369AB">
        <w:rPr>
          <w:rFonts w:ascii="Times New Roman" w:hAnsi="Times New Roman" w:cs="Times New Roman"/>
          <w:color w:val="000000" w:themeColor="text1"/>
          <w:sz w:val="24"/>
          <w:szCs w:val="24"/>
        </w:rPr>
        <w:t>Globally, SMEs are categorized based on factors like workforce size, assets, and annual turnover. However, in Pakistan, as outlined by the Ministry of Industries &amp; Production and the National SME Policy Act</w:t>
      </w:r>
      <w:r w:rsidR="00475945">
        <w:rPr>
          <w:rFonts w:ascii="Times New Roman" w:hAnsi="Times New Roman" w:cs="Times New Roman"/>
          <w:color w:val="000000" w:themeColor="text1"/>
          <w:sz w:val="24"/>
          <w:szCs w:val="24"/>
        </w:rPr>
        <w:t xml:space="preserve"> (2021),</w:t>
      </w:r>
      <w:r w:rsidRPr="001369AB">
        <w:rPr>
          <w:rFonts w:ascii="Times New Roman" w:hAnsi="Times New Roman" w:cs="Times New Roman"/>
          <w:color w:val="000000" w:themeColor="text1"/>
          <w:sz w:val="24"/>
          <w:szCs w:val="24"/>
        </w:rPr>
        <w:t xml:space="preserve"> Small Enterprises (SE) are businesses with valuations up to PKR 150 million and a staff not exceeding 50. Medium Enterprises (ME) span from above PKR 150 million to PKR 800 million, with employees ranging from 51 to 250 in manufacturing and services, and 51-100 in trading</w:t>
      </w:r>
      <w:r w:rsidR="00257F13" w:rsidRPr="001369AB">
        <w:rPr>
          <w:rFonts w:ascii="Times New Roman" w:hAnsi="Times New Roman" w:cs="Times New Roman"/>
          <w:color w:val="000000" w:themeColor="text1"/>
          <w:sz w:val="28"/>
          <w:szCs w:val="28"/>
        </w:rPr>
        <w:t xml:space="preserve"> </w:t>
      </w:r>
      <w:r w:rsidR="00257F13" w:rsidRPr="008E5246">
        <w:rPr>
          <w:rFonts w:ascii="Times New Roman" w:hAnsi="Times New Roman" w:cs="Times New Roman"/>
          <w:color w:val="000000" w:themeColor="text1"/>
          <w:sz w:val="24"/>
          <w:szCs w:val="24"/>
        </w:rPr>
        <w:t>(</w:t>
      </w:r>
      <w:r w:rsidR="008E5246" w:rsidRPr="008E5246">
        <w:rPr>
          <w:rFonts w:ascii="Times New Roman" w:hAnsi="Times New Roman" w:cs="Times New Roman"/>
          <w:color w:val="000000" w:themeColor="text1"/>
          <w:sz w:val="24"/>
          <w:szCs w:val="24"/>
        </w:rPr>
        <w:t>Ministry of Industries &amp; Production, Govt. of Pakistan, 2021).</w:t>
      </w:r>
      <w:r w:rsidR="008E5246">
        <w:rPr>
          <w:rFonts w:ascii="Times New Roman" w:hAnsi="Times New Roman" w:cs="Times New Roman"/>
          <w:color w:val="000000" w:themeColor="text1"/>
          <w:sz w:val="24"/>
          <w:szCs w:val="24"/>
        </w:rPr>
        <w:t xml:space="preserve"> </w:t>
      </w:r>
    </w:p>
    <w:p w14:paraId="7E550224" w14:textId="38B95499" w:rsidR="00596BE3" w:rsidRPr="00F75AA3" w:rsidRDefault="00596BE3" w:rsidP="00596BE3">
      <w:pPr>
        <w:rPr>
          <w:rFonts w:ascii="Times New Roman" w:hAnsi="Times New Roman" w:cs="Times New Roman"/>
          <w:color w:val="000000" w:themeColor="text1"/>
          <w:sz w:val="24"/>
          <w:szCs w:val="24"/>
        </w:rPr>
      </w:pPr>
      <w:r w:rsidRPr="008229FB">
        <w:rPr>
          <w:rFonts w:ascii="Times New Roman" w:hAnsi="Times New Roman" w:cs="Times New Roman"/>
          <w:color w:val="000000" w:themeColor="text1"/>
          <w:sz w:val="24"/>
          <w:szCs w:val="24"/>
        </w:rPr>
        <w:lastRenderedPageBreak/>
        <w:t xml:space="preserve">Pakistan’s textile manufacturing sector plays a vital role in the nation's economy by producing fabrics, garments, and various textile goods. It confronts fierce global competition, necessitating adherence to international standards for market competitiveness, The sector has been consistently expanding, but it appears to have been significantly impacted by the economic downturn in recent years. </w:t>
      </w:r>
      <w:r w:rsidR="006A6CD6" w:rsidRPr="008229FB">
        <w:rPr>
          <w:rFonts w:ascii="Times New Roman" w:hAnsi="Times New Roman" w:cs="Times New Roman"/>
          <w:color w:val="000000" w:themeColor="text1"/>
          <w:sz w:val="24"/>
          <w:szCs w:val="24"/>
        </w:rPr>
        <w:t>Owing to rising economic challenges, the industry is presently operating below its full capacity</w:t>
      </w:r>
      <w:r w:rsidR="00AA6707">
        <w:rPr>
          <w:rFonts w:ascii="Times New Roman" w:hAnsi="Times New Roman" w:cs="Times New Roman"/>
          <w:color w:val="000000" w:themeColor="text1"/>
          <w:sz w:val="24"/>
          <w:szCs w:val="24"/>
        </w:rPr>
        <w:t xml:space="preserve"> </w:t>
      </w:r>
      <w:r w:rsidR="006A6CD6" w:rsidRPr="008229FB">
        <w:rPr>
          <w:rFonts w:ascii="Times New Roman" w:hAnsi="Times New Roman" w:cs="Times New Roman"/>
          <w:color w:val="000000" w:themeColor="text1"/>
          <w:sz w:val="24"/>
          <w:szCs w:val="24"/>
        </w:rPr>
        <w:t>(IFC, State Bank of Pakistan, 2011)</w:t>
      </w:r>
      <w:r w:rsidR="006A6CD6" w:rsidRPr="008229FB">
        <w:rPr>
          <w:rFonts w:ascii="Times New Roman" w:hAnsi="Times New Roman" w:cs="Times New Roman"/>
          <w:color w:val="0F0F0F"/>
        </w:rPr>
        <w:t>.</w:t>
      </w:r>
      <w:r w:rsidR="0087221E" w:rsidRPr="00F75AA3">
        <w:rPr>
          <w:rFonts w:ascii="Times New Roman" w:hAnsi="Times New Roman" w:cs="Times New Roman"/>
          <w:color w:val="000000" w:themeColor="text1"/>
          <w:sz w:val="24"/>
          <w:szCs w:val="24"/>
        </w:rPr>
        <w:t xml:space="preserve"> </w:t>
      </w:r>
      <w:r w:rsidR="00F75AA3" w:rsidRPr="00F75AA3">
        <w:rPr>
          <w:rFonts w:ascii="Times New Roman" w:hAnsi="Times New Roman" w:cs="Times New Roman"/>
          <w:color w:val="000000" w:themeColor="text1"/>
          <w:sz w:val="24"/>
          <w:szCs w:val="24"/>
        </w:rPr>
        <w:t>Insufficient infrastructure exacerbates business costs, reducing profit margins</w:t>
      </w:r>
      <w:r w:rsidR="00F75AA3" w:rsidRPr="00F75AA3">
        <w:rPr>
          <w:rFonts w:ascii="Times New Roman" w:hAnsi="Times New Roman" w:cs="Times New Roman"/>
          <w:color w:val="000000" w:themeColor="text1"/>
          <w:sz w:val="28"/>
          <w:szCs w:val="28"/>
        </w:rPr>
        <w:t xml:space="preserve"> </w:t>
      </w:r>
      <w:r w:rsidR="00F75AA3">
        <w:rPr>
          <w:rFonts w:ascii="Times New Roman" w:hAnsi="Times New Roman" w:cs="Times New Roman"/>
          <w:color w:val="000000" w:themeColor="text1"/>
          <w:sz w:val="24"/>
          <w:szCs w:val="24"/>
        </w:rPr>
        <w:t>(</w:t>
      </w:r>
      <w:r w:rsidRPr="008229FB">
        <w:rPr>
          <w:rFonts w:ascii="Times New Roman" w:hAnsi="Times New Roman" w:cs="Times New Roman"/>
          <w:color w:val="000000" w:themeColor="text1"/>
          <w:sz w:val="24"/>
          <w:szCs w:val="24"/>
        </w:rPr>
        <w:t>Punjab Economic Research Institute, 2020).</w:t>
      </w:r>
      <w:r w:rsidR="00A90E4A">
        <w:rPr>
          <w:rFonts w:ascii="Times New Roman" w:hAnsi="Times New Roman" w:cs="Times New Roman"/>
          <w:color w:val="000000" w:themeColor="text1"/>
          <w:sz w:val="24"/>
          <w:szCs w:val="24"/>
        </w:rPr>
        <w:t xml:space="preserve"> </w:t>
      </w:r>
    </w:p>
    <w:p w14:paraId="3ED5C31A" w14:textId="0E1B7126" w:rsidR="00A90E4A" w:rsidRDefault="00831277" w:rsidP="00596BE3">
      <w:pPr>
        <w:rPr>
          <w:rFonts w:ascii="Times New Roman" w:hAnsi="Times New Roman" w:cs="Times New Roman"/>
          <w:color w:val="000000" w:themeColor="text1"/>
          <w:sz w:val="24"/>
          <w:szCs w:val="24"/>
        </w:rPr>
      </w:pPr>
      <w:r w:rsidRPr="00831277">
        <w:rPr>
          <w:rFonts w:ascii="Times New Roman" w:hAnsi="Times New Roman" w:cs="Times New Roman"/>
          <w:color w:val="000000" w:themeColor="text1"/>
          <w:sz w:val="24"/>
          <w:szCs w:val="24"/>
        </w:rPr>
        <w:t>Diverse SMEs contribute to Pakistan's economy. Manufacturing SMEs produce textiles, garments, chemicals, and food. Service-based SMEs offer consulting, IT, healthcare, and education services. Retail SMEs engage in direct consumer sales through small shops and boutiques. Agr</w:t>
      </w:r>
      <w:r w:rsidR="00E2133F">
        <w:rPr>
          <w:rFonts w:ascii="Times New Roman" w:hAnsi="Times New Roman" w:cs="Times New Roman"/>
          <w:color w:val="000000" w:themeColor="text1"/>
          <w:sz w:val="24"/>
          <w:szCs w:val="24"/>
        </w:rPr>
        <w:t xml:space="preserve">iculture </w:t>
      </w:r>
      <w:r w:rsidRPr="00831277">
        <w:rPr>
          <w:rFonts w:ascii="Times New Roman" w:hAnsi="Times New Roman" w:cs="Times New Roman"/>
          <w:color w:val="000000" w:themeColor="text1"/>
          <w:sz w:val="24"/>
          <w:szCs w:val="24"/>
        </w:rPr>
        <w:t>based SMEs focus on farming and food processing. Additionally, healthcare SMEs include small clinics, pharmacies, and healthcare service providers</w:t>
      </w:r>
      <w:r w:rsidR="000932B4">
        <w:rPr>
          <w:rFonts w:ascii="Times New Roman" w:hAnsi="Times New Roman" w:cs="Times New Roman"/>
          <w:color w:val="000000" w:themeColor="text1"/>
          <w:sz w:val="24"/>
          <w:szCs w:val="24"/>
        </w:rPr>
        <w:t xml:space="preserve"> (</w:t>
      </w:r>
      <w:r w:rsidR="008729AD">
        <w:rPr>
          <w:rFonts w:ascii="Times New Roman" w:hAnsi="Times New Roman" w:cs="Times New Roman"/>
          <w:color w:val="000000" w:themeColor="text1"/>
          <w:sz w:val="24"/>
          <w:szCs w:val="24"/>
        </w:rPr>
        <w:t xml:space="preserve">Competition Commission of Pakistan, </w:t>
      </w:r>
      <w:r w:rsidR="0019023A">
        <w:rPr>
          <w:rFonts w:ascii="Times New Roman" w:hAnsi="Times New Roman" w:cs="Times New Roman"/>
          <w:color w:val="000000" w:themeColor="text1"/>
          <w:sz w:val="24"/>
          <w:szCs w:val="24"/>
        </w:rPr>
        <w:t xml:space="preserve">2021). </w:t>
      </w:r>
    </w:p>
    <w:p w14:paraId="10271973" w14:textId="77777777" w:rsidR="0019023A" w:rsidRDefault="0019023A" w:rsidP="00596BE3">
      <w:pPr>
        <w:rPr>
          <w:rFonts w:ascii="Times New Roman" w:hAnsi="Times New Roman" w:cs="Times New Roman"/>
          <w:color w:val="000000" w:themeColor="text1"/>
          <w:sz w:val="24"/>
          <w:szCs w:val="24"/>
        </w:rPr>
      </w:pPr>
    </w:p>
    <w:p w14:paraId="1572A05F" w14:textId="77777777" w:rsidR="0019023A" w:rsidRDefault="0019023A" w:rsidP="00596BE3">
      <w:pPr>
        <w:rPr>
          <w:rFonts w:ascii="Times New Roman" w:hAnsi="Times New Roman" w:cs="Times New Roman"/>
          <w:color w:val="000000" w:themeColor="text1"/>
          <w:sz w:val="24"/>
          <w:szCs w:val="24"/>
        </w:rPr>
      </w:pPr>
    </w:p>
    <w:p w14:paraId="3B9226EE" w14:textId="23ED921F" w:rsidR="0019023A" w:rsidRPr="0060542E" w:rsidRDefault="005A5762" w:rsidP="0060542E">
      <w:pPr>
        <w:pStyle w:val="Heading2"/>
        <w:jc w:val="left"/>
        <w:rPr>
          <w:rFonts w:ascii="Times New Roman" w:hAnsi="Times New Roman" w:cs="Times New Roman"/>
          <w:b/>
          <w:bCs/>
          <w:color w:val="2F5496" w:themeColor="accent1" w:themeShade="BF"/>
          <w:sz w:val="32"/>
          <w:szCs w:val="32"/>
        </w:rPr>
      </w:pPr>
      <w:bookmarkStart w:id="4" w:name="_Toc151431605"/>
      <w:r>
        <w:rPr>
          <w:rFonts w:ascii="Times New Roman" w:hAnsi="Times New Roman" w:cs="Times New Roman"/>
          <w:b/>
          <w:bCs/>
          <w:color w:val="2F5496" w:themeColor="accent1" w:themeShade="BF"/>
          <w:sz w:val="32"/>
          <w:szCs w:val="32"/>
        </w:rPr>
        <w:t>2</w:t>
      </w:r>
      <w:r w:rsidR="0060542E">
        <w:rPr>
          <w:rFonts w:ascii="Times New Roman" w:hAnsi="Times New Roman" w:cs="Times New Roman"/>
          <w:b/>
          <w:bCs/>
          <w:color w:val="2F5496" w:themeColor="accent1" w:themeShade="BF"/>
          <w:sz w:val="32"/>
          <w:szCs w:val="32"/>
        </w:rPr>
        <w:t>.</w:t>
      </w:r>
      <w:r>
        <w:rPr>
          <w:rFonts w:ascii="Times New Roman" w:hAnsi="Times New Roman" w:cs="Times New Roman"/>
          <w:b/>
          <w:bCs/>
          <w:color w:val="2F5496" w:themeColor="accent1" w:themeShade="BF"/>
          <w:sz w:val="32"/>
          <w:szCs w:val="32"/>
        </w:rPr>
        <w:t>1</w:t>
      </w:r>
      <w:r w:rsidR="0060542E">
        <w:rPr>
          <w:rFonts w:ascii="Times New Roman" w:hAnsi="Times New Roman" w:cs="Times New Roman"/>
          <w:b/>
          <w:bCs/>
          <w:color w:val="2F5496" w:themeColor="accent1" w:themeShade="BF"/>
          <w:sz w:val="32"/>
          <w:szCs w:val="32"/>
        </w:rPr>
        <w:t xml:space="preserve"> - </w:t>
      </w:r>
      <w:r w:rsidR="0060542E" w:rsidRPr="0060542E">
        <w:rPr>
          <w:rFonts w:ascii="Times New Roman" w:hAnsi="Times New Roman" w:cs="Times New Roman"/>
          <w:b/>
          <w:bCs/>
          <w:color w:val="2F5496" w:themeColor="accent1" w:themeShade="BF"/>
          <w:sz w:val="32"/>
          <w:szCs w:val="32"/>
        </w:rPr>
        <w:t>Cybersecurity needs of SMEs</w:t>
      </w:r>
      <w:bookmarkEnd w:id="4"/>
    </w:p>
    <w:p w14:paraId="31254E99" w14:textId="709CBE44" w:rsidR="00D12A60" w:rsidRDefault="00816679" w:rsidP="001C795D">
      <w:pPr>
        <w:rPr>
          <w:rFonts w:ascii="Times New Roman" w:hAnsi="Times New Roman" w:cs="Times New Roman"/>
          <w:color w:val="000000" w:themeColor="text1"/>
          <w:sz w:val="24"/>
          <w:szCs w:val="24"/>
        </w:rPr>
      </w:pPr>
      <w:r w:rsidRPr="00816679">
        <w:rPr>
          <w:rFonts w:ascii="Times New Roman" w:hAnsi="Times New Roman" w:cs="Times New Roman"/>
          <w:color w:val="000000" w:themeColor="text1"/>
          <w:sz w:val="24"/>
          <w:szCs w:val="24"/>
        </w:rPr>
        <w:t xml:space="preserve">The significance of the Internet and computers for SMEs became evident </w:t>
      </w:r>
      <w:r w:rsidR="002A41E0">
        <w:rPr>
          <w:rFonts w:ascii="Times New Roman" w:hAnsi="Times New Roman" w:cs="Times New Roman"/>
          <w:color w:val="000000" w:themeColor="text1"/>
          <w:sz w:val="24"/>
          <w:szCs w:val="24"/>
        </w:rPr>
        <w:t>after</w:t>
      </w:r>
      <w:r w:rsidRPr="00816679">
        <w:rPr>
          <w:rFonts w:ascii="Times New Roman" w:hAnsi="Times New Roman" w:cs="Times New Roman"/>
          <w:color w:val="000000" w:themeColor="text1"/>
          <w:sz w:val="24"/>
          <w:szCs w:val="24"/>
        </w:rPr>
        <w:t xml:space="preserve"> the COVID-19 crisis. To navigate the pandemic successfully, many small businesses adopted measures like incorporating cloud services, enhancing internet capabilities, upgrading websites, and facilitating remote work for their employees</w:t>
      </w:r>
      <w:r w:rsidR="00955E03">
        <w:rPr>
          <w:rFonts w:ascii="Times New Roman" w:hAnsi="Times New Roman" w:cs="Times New Roman"/>
          <w:color w:val="000000" w:themeColor="text1"/>
          <w:sz w:val="24"/>
          <w:szCs w:val="24"/>
        </w:rPr>
        <w:t xml:space="preserve"> (</w:t>
      </w:r>
      <w:r w:rsidR="00091AD7">
        <w:rPr>
          <w:rFonts w:ascii="Times New Roman" w:hAnsi="Times New Roman" w:cs="Times New Roman"/>
          <w:color w:val="000000" w:themeColor="text1"/>
          <w:sz w:val="24"/>
          <w:szCs w:val="24"/>
        </w:rPr>
        <w:t xml:space="preserve">European Union Agency for Cyber Security Needs, </w:t>
      </w:r>
      <w:r w:rsidR="00EB3137">
        <w:rPr>
          <w:rFonts w:ascii="Times New Roman" w:hAnsi="Times New Roman" w:cs="Times New Roman"/>
          <w:color w:val="000000" w:themeColor="text1"/>
          <w:sz w:val="24"/>
          <w:szCs w:val="24"/>
        </w:rPr>
        <w:t>2021).</w:t>
      </w:r>
      <w:r w:rsidR="00BA5855">
        <w:rPr>
          <w:rFonts w:ascii="Times New Roman" w:hAnsi="Times New Roman" w:cs="Times New Roman"/>
          <w:color w:val="000000" w:themeColor="text1"/>
          <w:sz w:val="24"/>
          <w:szCs w:val="24"/>
        </w:rPr>
        <w:t xml:space="preserve"> </w:t>
      </w:r>
      <w:r w:rsidR="002A41E0">
        <w:rPr>
          <w:rFonts w:ascii="Times New Roman" w:hAnsi="Times New Roman" w:cs="Times New Roman"/>
          <w:color w:val="000000" w:themeColor="text1"/>
          <w:sz w:val="24"/>
          <w:szCs w:val="24"/>
        </w:rPr>
        <w:t xml:space="preserve"> </w:t>
      </w:r>
      <w:r w:rsidR="006A000B" w:rsidRPr="006A000B">
        <w:rPr>
          <w:rFonts w:ascii="Times New Roman" w:hAnsi="Times New Roman" w:cs="Times New Roman"/>
          <w:color w:val="000000" w:themeColor="text1"/>
          <w:sz w:val="24"/>
          <w:szCs w:val="24"/>
        </w:rPr>
        <w:t>In today's world, with technology reaching its peak in SMEs</w:t>
      </w:r>
      <w:r w:rsidR="00F968FF">
        <w:rPr>
          <w:rFonts w:ascii="Times New Roman" w:hAnsi="Times New Roman" w:cs="Times New Roman"/>
          <w:color w:val="000000" w:themeColor="text1"/>
          <w:sz w:val="24"/>
          <w:szCs w:val="24"/>
        </w:rPr>
        <w:t xml:space="preserve"> especially after COVID-19</w:t>
      </w:r>
      <w:r w:rsidR="006A000B">
        <w:rPr>
          <w:rFonts w:ascii="Times New Roman" w:hAnsi="Times New Roman" w:cs="Times New Roman"/>
          <w:color w:val="000000" w:themeColor="text1"/>
          <w:sz w:val="24"/>
          <w:szCs w:val="24"/>
        </w:rPr>
        <w:t xml:space="preserve">, </w:t>
      </w:r>
      <w:r w:rsidR="00BC074A" w:rsidRPr="00BC074A">
        <w:rPr>
          <w:rFonts w:ascii="Times New Roman" w:hAnsi="Times New Roman" w:cs="Times New Roman"/>
          <w:color w:val="000000" w:themeColor="text1"/>
          <w:sz w:val="24"/>
          <w:szCs w:val="24"/>
        </w:rPr>
        <w:t>the risk of cyber-attacks is a notable concern.</w:t>
      </w:r>
    </w:p>
    <w:p w14:paraId="6F90532A" w14:textId="11FF1F7F" w:rsidR="00C32587" w:rsidRPr="00C32587" w:rsidRDefault="002D5124" w:rsidP="00C32587">
      <w:pPr>
        <w:spacing w:after="0" w:line="240" w:lineRule="auto"/>
        <w:rPr>
          <w:rFonts w:ascii="Times New Roman" w:eastAsia="Times New Roman" w:hAnsi="Times New Roman" w:cs="Times New Roman"/>
          <w:color w:val="000000"/>
          <w:sz w:val="24"/>
          <w:szCs w:val="24"/>
          <w:lang w:eastAsia="en-GB"/>
        </w:rPr>
      </w:pPr>
      <w:r w:rsidRPr="002D5124">
        <w:rPr>
          <w:rFonts w:ascii="Times New Roman" w:eastAsia="Times New Roman" w:hAnsi="Times New Roman" w:cs="Times New Roman"/>
          <w:color w:val="000000"/>
          <w:sz w:val="24"/>
          <w:szCs w:val="24"/>
          <w:lang w:eastAsia="en-GB"/>
        </w:rPr>
        <w:t>However, to cater with Cyber-attacks, SMEs should take cybersecurity needs into consideration. Which could be</w:t>
      </w:r>
      <w:r>
        <w:rPr>
          <w:rFonts w:ascii="Times New Roman" w:eastAsia="Times New Roman" w:hAnsi="Times New Roman" w:cs="Times New Roman"/>
          <w:color w:val="000000"/>
          <w:sz w:val="24"/>
          <w:szCs w:val="24"/>
          <w:lang w:eastAsia="en-GB"/>
        </w:rPr>
        <w:t xml:space="preserve">, </w:t>
      </w:r>
      <w:r w:rsidRPr="002D5124">
        <w:rPr>
          <w:rFonts w:ascii="Times New Roman" w:eastAsia="Times New Roman" w:hAnsi="Times New Roman" w:cs="Times New Roman"/>
          <w:color w:val="000000"/>
          <w:sz w:val="24"/>
          <w:szCs w:val="24"/>
          <w:lang w:eastAsia="en-GB"/>
        </w:rPr>
        <w:t>developing and regularly updating an Incident Response Plan for efficient handling and recovery. Implementing advanced network security, including firewalls and intrusion detection systems, strengthens defences against unauthorized access. Endpoint security, with antivirus and anti-malware solutions, minimizes the risk of unauthorized database access, reducing the likelihood of cyber-attacks</w:t>
      </w:r>
      <w:r w:rsidR="008817B3">
        <w:rPr>
          <w:rFonts w:ascii="Times New Roman" w:eastAsia="Times New Roman" w:hAnsi="Times New Roman" w:cs="Times New Roman"/>
          <w:color w:val="000000"/>
          <w:sz w:val="24"/>
          <w:szCs w:val="24"/>
          <w:lang w:eastAsia="en-GB"/>
        </w:rPr>
        <w:t xml:space="preserve"> for SMEs</w:t>
      </w:r>
      <w:r w:rsidRPr="002D5124">
        <w:rPr>
          <w:rFonts w:ascii="Times New Roman" w:eastAsia="Times New Roman" w:hAnsi="Times New Roman" w:cs="Times New Roman"/>
          <w:color w:val="000000"/>
          <w:sz w:val="24"/>
          <w:szCs w:val="24"/>
          <w:lang w:eastAsia="en-GB"/>
        </w:rPr>
        <w:t>.</w:t>
      </w:r>
    </w:p>
    <w:p w14:paraId="0ED35B16" w14:textId="77777777" w:rsidR="00C32587" w:rsidRPr="00C32587" w:rsidRDefault="00C32587" w:rsidP="00C32587">
      <w:pPr>
        <w:pBdr>
          <w:top w:val="single" w:sz="6" w:space="1" w:color="auto"/>
        </w:pBdr>
        <w:spacing w:after="0" w:line="240" w:lineRule="auto"/>
        <w:jc w:val="center"/>
        <w:rPr>
          <w:rFonts w:ascii="Arial" w:eastAsia="Times New Roman" w:hAnsi="Arial" w:cs="Arial"/>
          <w:vanish/>
          <w:sz w:val="16"/>
          <w:szCs w:val="16"/>
          <w:lang w:eastAsia="en-GB"/>
        </w:rPr>
      </w:pPr>
      <w:r w:rsidRPr="00C32587">
        <w:rPr>
          <w:rFonts w:ascii="Arial" w:eastAsia="Times New Roman" w:hAnsi="Arial" w:cs="Arial"/>
          <w:vanish/>
          <w:sz w:val="16"/>
          <w:szCs w:val="16"/>
          <w:lang w:eastAsia="en-GB"/>
        </w:rPr>
        <w:t>Bottom of Form</w:t>
      </w:r>
    </w:p>
    <w:p w14:paraId="160ADEFF" w14:textId="49C8E923" w:rsidR="00A93BA5" w:rsidRPr="000E7FED" w:rsidRDefault="00BD765A" w:rsidP="00A93BA5">
      <w:pPr>
        <w:rPr>
          <w:rFonts w:ascii="Times New Roman" w:hAnsi="Times New Roman" w:cs="Times New Roman"/>
          <w:color w:val="000000" w:themeColor="text1"/>
          <w:sz w:val="24"/>
          <w:szCs w:val="24"/>
        </w:rPr>
      </w:pPr>
      <w:r w:rsidRPr="006A5DF4">
        <w:rPr>
          <w:rFonts w:ascii="Times New Roman" w:hAnsi="Times New Roman" w:cs="Times New Roman"/>
          <w:color w:val="000000" w:themeColor="text1"/>
          <w:sz w:val="24"/>
          <w:szCs w:val="24"/>
        </w:rPr>
        <w:t>Other essential components encompass employee training, strict access controls, routine software updates.</w:t>
      </w:r>
      <w:r w:rsidR="0041351E">
        <w:rPr>
          <w:rFonts w:ascii="Segoe UI" w:hAnsi="Segoe UI" w:cs="Segoe UI"/>
          <w:color w:val="0F0F0F"/>
        </w:rPr>
        <w:t xml:space="preserve"> </w:t>
      </w:r>
      <w:r w:rsidR="0041351E" w:rsidRPr="0041351E">
        <w:rPr>
          <w:rFonts w:ascii="Times New Roman" w:hAnsi="Times New Roman" w:cs="Times New Roman"/>
          <w:color w:val="0F0F0F"/>
          <w:sz w:val="24"/>
          <w:szCs w:val="24"/>
        </w:rPr>
        <w:t>Solid backup plans boost resilience, ensuring swift responses to potential threats.</w:t>
      </w:r>
      <w:r w:rsidR="00BC4F62">
        <w:rPr>
          <w:rFonts w:ascii="Times New Roman" w:hAnsi="Times New Roman" w:cs="Times New Roman"/>
          <w:color w:val="0F0F0F"/>
          <w:sz w:val="24"/>
          <w:szCs w:val="24"/>
        </w:rPr>
        <w:t xml:space="preserve"> </w:t>
      </w:r>
      <w:r w:rsidR="00CF7489" w:rsidRPr="00CF7489">
        <w:rPr>
          <w:rFonts w:ascii="Times New Roman" w:hAnsi="Times New Roman" w:cs="Times New Roman"/>
          <w:color w:val="0F0F0F"/>
          <w:sz w:val="24"/>
          <w:szCs w:val="24"/>
        </w:rPr>
        <w:t>Effective backup plans secure SMEs by reliably recovering critical data during cyber incidents, ensuring business continuity, minimizing downtime, and preserving customer trust.</w:t>
      </w:r>
      <w:r w:rsidR="000B6A2D">
        <w:rPr>
          <w:rFonts w:ascii="Times New Roman" w:hAnsi="Times New Roman" w:cs="Times New Roman"/>
          <w:color w:val="0F0F0F"/>
          <w:sz w:val="24"/>
          <w:szCs w:val="24"/>
        </w:rPr>
        <w:t xml:space="preserve"> </w:t>
      </w:r>
      <w:r w:rsidR="00D65A49" w:rsidRPr="00D65A49">
        <w:rPr>
          <w:rFonts w:ascii="Times New Roman" w:hAnsi="Times New Roman" w:cs="Times New Roman"/>
          <w:color w:val="0F0F0F"/>
          <w:sz w:val="24"/>
          <w:szCs w:val="24"/>
        </w:rPr>
        <w:t>Regular security tests conducted by SMEs will guarantee the safety of their online websites containing personal and financial information, such as E-banking, credit cards, and emails</w:t>
      </w:r>
      <w:r w:rsidR="00D65A49">
        <w:rPr>
          <w:rFonts w:ascii="Times New Roman" w:hAnsi="Times New Roman" w:cs="Times New Roman"/>
          <w:color w:val="0F0F0F"/>
          <w:sz w:val="24"/>
          <w:szCs w:val="24"/>
        </w:rPr>
        <w:t xml:space="preserve"> </w:t>
      </w:r>
      <w:r w:rsidR="00997CC8">
        <w:rPr>
          <w:rFonts w:ascii="Times New Roman" w:hAnsi="Times New Roman" w:cs="Times New Roman"/>
          <w:color w:val="000000" w:themeColor="text1"/>
          <w:sz w:val="24"/>
          <w:szCs w:val="24"/>
        </w:rPr>
        <w:t xml:space="preserve">(European Union Agency for Cyber Security Needs, 2021). </w:t>
      </w:r>
    </w:p>
    <w:p w14:paraId="245339D5" w14:textId="77777777" w:rsidR="00BF3FB3" w:rsidRDefault="00BF3FB3" w:rsidP="006927C5">
      <w:pPr>
        <w:pStyle w:val="Heading1"/>
        <w:rPr>
          <w:rFonts w:cs="Times New Roman"/>
          <w:color w:val="2F5496" w:themeColor="accent1" w:themeShade="BF"/>
          <w:szCs w:val="32"/>
        </w:rPr>
      </w:pPr>
      <w:bookmarkStart w:id="5" w:name="_Toc151431606"/>
    </w:p>
    <w:p w14:paraId="00EE6365" w14:textId="75C1BBEC" w:rsidR="00A93BA5" w:rsidRPr="00873CBE" w:rsidRDefault="00A93BA5" w:rsidP="006927C5">
      <w:pPr>
        <w:pStyle w:val="Heading1"/>
        <w:rPr>
          <w:rFonts w:cs="Times New Roman"/>
          <w:color w:val="2F5496" w:themeColor="accent1" w:themeShade="BF"/>
          <w:szCs w:val="32"/>
        </w:rPr>
      </w:pPr>
      <w:r w:rsidRPr="00873CBE">
        <w:rPr>
          <w:rFonts w:cs="Times New Roman"/>
          <w:color w:val="2F5496" w:themeColor="accent1" w:themeShade="BF"/>
          <w:szCs w:val="32"/>
        </w:rPr>
        <w:lastRenderedPageBreak/>
        <w:t xml:space="preserve">3.0 </w:t>
      </w:r>
      <w:r w:rsidR="005055DC" w:rsidRPr="00873CBE">
        <w:rPr>
          <w:rFonts w:cs="Times New Roman"/>
          <w:color w:val="2F5496" w:themeColor="accent1" w:themeShade="BF"/>
          <w:szCs w:val="32"/>
        </w:rPr>
        <w:t>–</w:t>
      </w:r>
      <w:r w:rsidRPr="00873CBE">
        <w:rPr>
          <w:rFonts w:cs="Times New Roman"/>
          <w:color w:val="2F5496" w:themeColor="accent1" w:themeShade="BF"/>
          <w:szCs w:val="32"/>
        </w:rPr>
        <w:t xml:space="preserve"> </w:t>
      </w:r>
      <w:r w:rsidR="005055DC" w:rsidRPr="00873CBE">
        <w:rPr>
          <w:rFonts w:cs="Times New Roman"/>
          <w:color w:val="2F5496" w:themeColor="accent1" w:themeShade="BF"/>
          <w:szCs w:val="32"/>
        </w:rPr>
        <w:t xml:space="preserve">Four </w:t>
      </w:r>
      <w:r w:rsidR="00FA5A98" w:rsidRPr="00873CBE">
        <w:rPr>
          <w:rFonts w:cs="Times New Roman"/>
          <w:color w:val="2F5496" w:themeColor="accent1" w:themeShade="BF"/>
          <w:szCs w:val="32"/>
        </w:rPr>
        <w:t>i</w:t>
      </w:r>
      <w:r w:rsidR="000B6456" w:rsidRPr="00873CBE">
        <w:rPr>
          <w:rFonts w:cs="Times New Roman"/>
          <w:color w:val="2F5496" w:themeColor="accent1" w:themeShade="BF"/>
          <w:szCs w:val="32"/>
        </w:rPr>
        <w:t>nternational</w:t>
      </w:r>
      <w:r w:rsidR="00FA5A98" w:rsidRPr="00873CBE">
        <w:rPr>
          <w:rFonts w:cs="Times New Roman"/>
          <w:color w:val="2F5496" w:themeColor="accent1" w:themeShade="BF"/>
          <w:szCs w:val="32"/>
        </w:rPr>
        <w:t xml:space="preserve"> </w:t>
      </w:r>
      <w:r w:rsidR="005055DC" w:rsidRPr="00873CBE">
        <w:rPr>
          <w:rFonts w:cs="Times New Roman"/>
          <w:color w:val="2F5496" w:themeColor="accent1" w:themeShade="BF"/>
          <w:szCs w:val="32"/>
        </w:rPr>
        <w:t>standards</w:t>
      </w:r>
      <w:r w:rsidR="00153794">
        <w:rPr>
          <w:rFonts w:cs="Times New Roman"/>
          <w:color w:val="2F5496" w:themeColor="accent1" w:themeShade="BF"/>
          <w:szCs w:val="32"/>
        </w:rPr>
        <w:t>,</w:t>
      </w:r>
      <w:r w:rsidR="005055DC" w:rsidRPr="00873CBE">
        <w:rPr>
          <w:rFonts w:cs="Times New Roman"/>
          <w:color w:val="2F5496" w:themeColor="accent1" w:themeShade="BF"/>
          <w:szCs w:val="32"/>
        </w:rPr>
        <w:t xml:space="preserve"> their </w:t>
      </w:r>
      <w:r w:rsidR="00D47178" w:rsidRPr="00873CBE">
        <w:rPr>
          <w:rFonts w:cs="Times New Roman"/>
          <w:color w:val="2F5496" w:themeColor="accent1" w:themeShade="BF"/>
          <w:szCs w:val="32"/>
        </w:rPr>
        <w:t>benefits</w:t>
      </w:r>
      <w:r w:rsidR="00153794">
        <w:rPr>
          <w:rFonts w:cs="Times New Roman"/>
          <w:color w:val="2F5496" w:themeColor="accent1" w:themeShade="BF"/>
          <w:szCs w:val="32"/>
        </w:rPr>
        <w:t xml:space="preserve"> &amp; impact</w:t>
      </w:r>
      <w:r w:rsidR="00FA5A98" w:rsidRPr="00873CBE">
        <w:rPr>
          <w:rFonts w:cs="Times New Roman"/>
          <w:color w:val="2F5496" w:themeColor="accent1" w:themeShade="BF"/>
          <w:szCs w:val="32"/>
        </w:rPr>
        <w:t xml:space="preserve"> o</w:t>
      </w:r>
      <w:r w:rsidR="00153794">
        <w:rPr>
          <w:rFonts w:cs="Times New Roman"/>
          <w:color w:val="2F5496" w:themeColor="accent1" w:themeShade="BF"/>
          <w:szCs w:val="32"/>
        </w:rPr>
        <w:t>n</w:t>
      </w:r>
      <w:r w:rsidR="00FA5A98" w:rsidRPr="00873CBE">
        <w:rPr>
          <w:rFonts w:cs="Times New Roman"/>
          <w:color w:val="2F5496" w:themeColor="accent1" w:themeShade="BF"/>
          <w:szCs w:val="32"/>
        </w:rPr>
        <w:t xml:space="preserve"> textile </w:t>
      </w:r>
      <w:r w:rsidR="000B6456" w:rsidRPr="00873CBE">
        <w:rPr>
          <w:rFonts w:cs="Times New Roman"/>
          <w:color w:val="2F5496" w:themeColor="accent1" w:themeShade="BF"/>
          <w:szCs w:val="32"/>
        </w:rPr>
        <w:t xml:space="preserve">oriented </w:t>
      </w:r>
      <w:r w:rsidR="00096174">
        <w:rPr>
          <w:rFonts w:cs="Times New Roman"/>
          <w:color w:val="2F5496" w:themeColor="accent1" w:themeShade="BF"/>
          <w:szCs w:val="32"/>
        </w:rPr>
        <w:t xml:space="preserve">smes </w:t>
      </w:r>
      <w:r w:rsidR="000B6456" w:rsidRPr="00873CBE">
        <w:rPr>
          <w:rFonts w:cs="Times New Roman"/>
          <w:color w:val="2F5496" w:themeColor="accent1" w:themeShade="BF"/>
          <w:szCs w:val="32"/>
        </w:rPr>
        <w:t>operating online</w:t>
      </w:r>
      <w:bookmarkEnd w:id="5"/>
    </w:p>
    <w:p w14:paraId="779BDE11" w14:textId="77777777" w:rsidR="005A4D01" w:rsidRDefault="00300B28" w:rsidP="000C59A2">
      <w:pPr>
        <w:rPr>
          <w:rFonts w:ascii="Times New Roman" w:hAnsi="Times New Roman" w:cs="Times New Roman"/>
          <w:color w:val="000000" w:themeColor="text1"/>
          <w:sz w:val="24"/>
          <w:szCs w:val="24"/>
        </w:rPr>
      </w:pPr>
      <w:r w:rsidRPr="00300B28">
        <w:rPr>
          <w:rFonts w:ascii="Times New Roman" w:hAnsi="Times New Roman" w:cs="Times New Roman"/>
          <w:color w:val="000000" w:themeColor="text1"/>
          <w:sz w:val="24"/>
          <w:szCs w:val="24"/>
        </w:rPr>
        <w:t>ISO, or the International Organisation for Standardisation, is a non-governmental international organization that creates and publishes standards to assure quality, safety, and efficiency in different industries.</w:t>
      </w:r>
      <w:r>
        <w:rPr>
          <w:rFonts w:ascii="Times New Roman" w:hAnsi="Times New Roman" w:cs="Times New Roman"/>
          <w:color w:val="000000" w:themeColor="text1"/>
          <w:sz w:val="24"/>
          <w:szCs w:val="24"/>
        </w:rPr>
        <w:t xml:space="preserve"> </w:t>
      </w:r>
      <w:r w:rsidR="009137EC" w:rsidRPr="009137EC">
        <w:rPr>
          <w:rFonts w:ascii="Times New Roman" w:hAnsi="Times New Roman" w:cs="Times New Roman"/>
          <w:color w:val="000000" w:themeColor="text1"/>
          <w:sz w:val="24"/>
          <w:szCs w:val="24"/>
        </w:rPr>
        <w:t>An ISO standard is a globally accepted approach to performing a task, ensuring that everyone follows the same set of guidelines regardless of their location. This results in a more reliable and uniform outcome, benefiting both the organization and the end user. Companies can trust that the standard is consistently applied and recognized worldwide, providing them with a sense of assurance. Likewise, customers can be confident that the products or services they receive adhere to a standardized level of safety, quality, and reliability</w:t>
      </w:r>
      <w:r w:rsidR="00353481">
        <w:rPr>
          <w:rFonts w:ascii="Times New Roman" w:hAnsi="Times New Roman" w:cs="Times New Roman"/>
          <w:color w:val="000000" w:themeColor="text1"/>
          <w:sz w:val="24"/>
          <w:szCs w:val="24"/>
        </w:rPr>
        <w:t xml:space="preserve"> (</w:t>
      </w:r>
      <w:proofErr w:type="spellStart"/>
      <w:r w:rsidR="00207DFF">
        <w:rPr>
          <w:rFonts w:ascii="Times New Roman" w:hAnsi="Times New Roman" w:cs="Times New Roman"/>
          <w:color w:val="000000" w:themeColor="text1"/>
          <w:sz w:val="24"/>
          <w:szCs w:val="24"/>
        </w:rPr>
        <w:t>Ideagen</w:t>
      </w:r>
      <w:proofErr w:type="spellEnd"/>
      <w:r w:rsidR="00207DFF">
        <w:rPr>
          <w:rFonts w:ascii="Times New Roman" w:hAnsi="Times New Roman" w:cs="Times New Roman"/>
          <w:color w:val="000000" w:themeColor="text1"/>
          <w:sz w:val="24"/>
          <w:szCs w:val="24"/>
        </w:rPr>
        <w:t xml:space="preserve">, 2023). </w:t>
      </w:r>
    </w:p>
    <w:p w14:paraId="033BB5C5" w14:textId="68895557" w:rsidR="000C59A2" w:rsidRDefault="00207DFF" w:rsidP="000C59A2">
      <w:pPr>
        <w:rPr>
          <w:rFonts w:ascii="Times New Roman" w:hAnsi="Times New Roman" w:cs="Times New Roman"/>
          <w:color w:val="000000" w:themeColor="text1"/>
          <w:sz w:val="24"/>
          <w:szCs w:val="24"/>
        </w:rPr>
      </w:pPr>
      <w:r w:rsidRPr="00207DFF">
        <w:rPr>
          <w:rFonts w:ascii="Times New Roman" w:hAnsi="Times New Roman" w:cs="Times New Roman"/>
          <w:color w:val="000000" w:themeColor="text1"/>
          <w:sz w:val="24"/>
          <w:szCs w:val="24"/>
        </w:rPr>
        <w:t xml:space="preserve">The International Electrotechnical Commission (IEC) is a worldwide body </w:t>
      </w:r>
      <w:r w:rsidR="00D034CA" w:rsidRPr="00207DFF">
        <w:rPr>
          <w:rFonts w:ascii="Times New Roman" w:hAnsi="Times New Roman" w:cs="Times New Roman"/>
          <w:color w:val="000000" w:themeColor="text1"/>
          <w:sz w:val="24"/>
          <w:szCs w:val="24"/>
        </w:rPr>
        <w:t>those issues standards</w:t>
      </w:r>
      <w:r w:rsidRPr="00207DFF">
        <w:rPr>
          <w:rFonts w:ascii="Times New Roman" w:hAnsi="Times New Roman" w:cs="Times New Roman"/>
          <w:color w:val="000000" w:themeColor="text1"/>
          <w:sz w:val="24"/>
          <w:szCs w:val="24"/>
        </w:rPr>
        <w:t xml:space="preserve"> for electronic and technical devices designed for consumer use. With participation from numerous nations, the IEC works towards establishing a uniform baseline standard for various types of electronic and technical products</w:t>
      </w:r>
      <w:r w:rsidR="00D034CA">
        <w:rPr>
          <w:rFonts w:ascii="Times New Roman" w:hAnsi="Times New Roman" w:cs="Times New Roman"/>
          <w:color w:val="000000" w:themeColor="text1"/>
          <w:sz w:val="24"/>
          <w:szCs w:val="24"/>
        </w:rPr>
        <w:t xml:space="preserve"> (</w:t>
      </w:r>
      <w:r w:rsidR="00014E8B">
        <w:rPr>
          <w:rFonts w:ascii="Times New Roman" w:hAnsi="Times New Roman" w:cs="Times New Roman"/>
          <w:color w:val="000000" w:themeColor="text1"/>
          <w:sz w:val="24"/>
          <w:szCs w:val="24"/>
        </w:rPr>
        <w:t xml:space="preserve">Rouse, 2012). </w:t>
      </w:r>
    </w:p>
    <w:p w14:paraId="61BDC575" w14:textId="77777777" w:rsidR="000C59A2" w:rsidRDefault="000C59A2" w:rsidP="000C59A2">
      <w:pPr>
        <w:rPr>
          <w:rFonts w:ascii="Times New Roman" w:hAnsi="Times New Roman" w:cs="Times New Roman"/>
          <w:color w:val="000000" w:themeColor="text1"/>
          <w:sz w:val="24"/>
          <w:szCs w:val="24"/>
        </w:rPr>
      </w:pPr>
    </w:p>
    <w:p w14:paraId="0C3FA80A" w14:textId="0ACFD226" w:rsidR="004D49FD" w:rsidRPr="000C59A2" w:rsidRDefault="004D49FD" w:rsidP="000C59A2">
      <w:pPr>
        <w:pStyle w:val="Heading2"/>
        <w:jc w:val="left"/>
        <w:rPr>
          <w:rFonts w:ascii="Times New Roman" w:hAnsi="Times New Roman" w:cs="Times New Roman"/>
          <w:b/>
          <w:bCs/>
          <w:color w:val="2F5496" w:themeColor="accent1" w:themeShade="BF"/>
          <w:sz w:val="32"/>
          <w:szCs w:val="32"/>
        </w:rPr>
      </w:pPr>
      <w:bookmarkStart w:id="6" w:name="_Toc151431607"/>
      <w:r w:rsidRPr="000C59A2">
        <w:rPr>
          <w:rFonts w:ascii="Times New Roman" w:hAnsi="Times New Roman" w:cs="Times New Roman"/>
          <w:b/>
          <w:bCs/>
          <w:color w:val="2F5496" w:themeColor="accent1" w:themeShade="BF"/>
          <w:sz w:val="32"/>
          <w:szCs w:val="32"/>
        </w:rPr>
        <w:t>3.1</w:t>
      </w:r>
      <w:r w:rsidR="00544CE0" w:rsidRPr="000C59A2">
        <w:rPr>
          <w:rFonts w:ascii="Times New Roman" w:hAnsi="Times New Roman" w:cs="Times New Roman"/>
          <w:b/>
          <w:bCs/>
          <w:color w:val="2F5496" w:themeColor="accent1" w:themeShade="BF"/>
          <w:sz w:val="32"/>
          <w:szCs w:val="32"/>
        </w:rPr>
        <w:t xml:space="preserve"> –</w:t>
      </w:r>
      <w:r w:rsidRPr="000C59A2">
        <w:rPr>
          <w:rFonts w:ascii="Times New Roman" w:hAnsi="Times New Roman" w:cs="Times New Roman"/>
          <w:b/>
          <w:bCs/>
          <w:color w:val="2F5496" w:themeColor="accent1" w:themeShade="BF"/>
          <w:sz w:val="32"/>
          <w:szCs w:val="32"/>
        </w:rPr>
        <w:t xml:space="preserve"> ISO</w:t>
      </w:r>
      <w:r w:rsidR="00544CE0" w:rsidRPr="000C59A2">
        <w:rPr>
          <w:rFonts w:ascii="Times New Roman" w:hAnsi="Times New Roman" w:cs="Times New Roman"/>
          <w:b/>
          <w:bCs/>
          <w:color w:val="2F5496" w:themeColor="accent1" w:themeShade="BF"/>
          <w:sz w:val="32"/>
          <w:szCs w:val="32"/>
        </w:rPr>
        <w:t>/IEC</w:t>
      </w:r>
      <w:r w:rsidRPr="000C59A2">
        <w:rPr>
          <w:rFonts w:ascii="Times New Roman" w:hAnsi="Times New Roman" w:cs="Times New Roman"/>
          <w:b/>
          <w:bCs/>
          <w:color w:val="2F5496" w:themeColor="accent1" w:themeShade="BF"/>
          <w:sz w:val="32"/>
          <w:szCs w:val="32"/>
        </w:rPr>
        <w:t xml:space="preserve"> 27001</w:t>
      </w:r>
      <w:r w:rsidR="00E33296" w:rsidRPr="000C59A2">
        <w:rPr>
          <w:rFonts w:ascii="Times New Roman" w:hAnsi="Times New Roman" w:cs="Times New Roman"/>
          <w:b/>
          <w:bCs/>
          <w:color w:val="2F5496" w:themeColor="accent1" w:themeShade="BF"/>
          <w:sz w:val="32"/>
          <w:szCs w:val="32"/>
        </w:rPr>
        <w:t>:</w:t>
      </w:r>
      <w:r w:rsidR="004C57F2" w:rsidRPr="000C59A2">
        <w:rPr>
          <w:rFonts w:ascii="Times New Roman" w:hAnsi="Times New Roman" w:cs="Times New Roman"/>
          <w:b/>
          <w:bCs/>
          <w:color w:val="2F5496" w:themeColor="accent1" w:themeShade="BF"/>
          <w:sz w:val="32"/>
          <w:szCs w:val="32"/>
        </w:rPr>
        <w:t xml:space="preserve"> </w:t>
      </w:r>
      <w:r w:rsidR="00E33296" w:rsidRPr="000C59A2">
        <w:rPr>
          <w:rFonts w:ascii="Times New Roman" w:hAnsi="Times New Roman" w:cs="Times New Roman"/>
          <w:b/>
          <w:bCs/>
          <w:color w:val="2F5496" w:themeColor="accent1" w:themeShade="BF"/>
          <w:sz w:val="32"/>
          <w:szCs w:val="32"/>
        </w:rPr>
        <w:t>2022</w:t>
      </w:r>
      <w:bookmarkEnd w:id="6"/>
    </w:p>
    <w:p w14:paraId="3EED2809" w14:textId="79F60739" w:rsidR="00DC6D11" w:rsidRDefault="00D728C7" w:rsidP="001C795D">
      <w:pPr>
        <w:rPr>
          <w:rFonts w:ascii="Times New Roman" w:hAnsi="Times New Roman" w:cs="Times New Roman"/>
          <w:color w:val="000000" w:themeColor="text1"/>
          <w:sz w:val="24"/>
          <w:szCs w:val="24"/>
        </w:rPr>
      </w:pPr>
      <w:r w:rsidRPr="00BD628D">
        <w:rPr>
          <w:rFonts w:ascii="Times New Roman" w:hAnsi="Times New Roman" w:cs="Times New Roman"/>
          <w:color w:val="000000" w:themeColor="text1"/>
          <w:sz w:val="24"/>
          <w:szCs w:val="24"/>
        </w:rPr>
        <w:t xml:space="preserve">ISO/IEC 27001 </w:t>
      </w:r>
      <w:r w:rsidR="005163F7" w:rsidRPr="00BD628D">
        <w:rPr>
          <w:rFonts w:ascii="Times New Roman" w:hAnsi="Times New Roman" w:cs="Times New Roman"/>
          <w:color w:val="000000" w:themeColor="text1"/>
          <w:sz w:val="24"/>
          <w:szCs w:val="24"/>
        </w:rPr>
        <w:t xml:space="preserve">is </w:t>
      </w:r>
      <w:r w:rsidRPr="00BD628D">
        <w:rPr>
          <w:rFonts w:ascii="Times New Roman" w:hAnsi="Times New Roman" w:cs="Times New Roman"/>
          <w:color w:val="000000" w:themeColor="text1"/>
          <w:sz w:val="24"/>
          <w:szCs w:val="24"/>
        </w:rPr>
        <w:t xml:space="preserve">the most widely recognized standard for managing information security </w:t>
      </w:r>
      <w:r w:rsidR="005163F7" w:rsidRPr="00BD628D">
        <w:rPr>
          <w:rFonts w:ascii="Times New Roman" w:hAnsi="Times New Roman" w:cs="Times New Roman"/>
          <w:color w:val="000000" w:themeColor="text1"/>
          <w:sz w:val="24"/>
          <w:szCs w:val="24"/>
        </w:rPr>
        <w:t xml:space="preserve">management </w:t>
      </w:r>
      <w:r w:rsidRPr="00BD628D">
        <w:rPr>
          <w:rFonts w:ascii="Times New Roman" w:hAnsi="Times New Roman" w:cs="Times New Roman"/>
          <w:color w:val="000000" w:themeColor="text1"/>
          <w:sz w:val="24"/>
          <w:szCs w:val="24"/>
        </w:rPr>
        <w:t xml:space="preserve">systems (ISMS). It outlines the criteria that an ISMS needs to </w:t>
      </w:r>
      <w:r w:rsidR="005163F7" w:rsidRPr="00BD628D">
        <w:rPr>
          <w:rFonts w:ascii="Times New Roman" w:hAnsi="Times New Roman" w:cs="Times New Roman"/>
          <w:color w:val="000000" w:themeColor="text1"/>
          <w:sz w:val="24"/>
          <w:szCs w:val="24"/>
        </w:rPr>
        <w:t>fulfil</w:t>
      </w:r>
      <w:r w:rsidRPr="00BD628D">
        <w:rPr>
          <w:rFonts w:ascii="Times New Roman" w:hAnsi="Times New Roman" w:cs="Times New Roman"/>
          <w:color w:val="000000" w:themeColor="text1"/>
          <w:sz w:val="24"/>
          <w:szCs w:val="24"/>
        </w:rPr>
        <w:t>.</w:t>
      </w:r>
      <w:r w:rsidR="005163F7" w:rsidRPr="00BD628D">
        <w:rPr>
          <w:rFonts w:ascii="Times New Roman" w:hAnsi="Times New Roman" w:cs="Times New Roman"/>
          <w:color w:val="000000" w:themeColor="text1"/>
          <w:sz w:val="24"/>
          <w:szCs w:val="24"/>
        </w:rPr>
        <w:t xml:space="preserve"> </w:t>
      </w:r>
      <w:r w:rsidR="00CE7CB0" w:rsidRPr="00BD628D">
        <w:rPr>
          <w:rFonts w:ascii="Times New Roman" w:hAnsi="Times New Roman" w:cs="Times New Roman"/>
          <w:color w:val="000000" w:themeColor="text1"/>
          <w:sz w:val="24"/>
          <w:szCs w:val="24"/>
        </w:rPr>
        <w:t xml:space="preserve"> The ISO/IEC 27001 standard </w:t>
      </w:r>
      <w:r w:rsidR="00BD628D" w:rsidRPr="00BD628D">
        <w:rPr>
          <w:rFonts w:ascii="Times New Roman" w:hAnsi="Times New Roman" w:cs="Times New Roman"/>
          <w:color w:val="000000" w:themeColor="text1"/>
          <w:sz w:val="24"/>
          <w:szCs w:val="24"/>
        </w:rPr>
        <w:t>provide direction to</w:t>
      </w:r>
      <w:r w:rsidR="00CE7CB0" w:rsidRPr="00BD628D">
        <w:rPr>
          <w:rFonts w:ascii="Times New Roman" w:hAnsi="Times New Roman" w:cs="Times New Roman"/>
          <w:color w:val="000000" w:themeColor="text1"/>
          <w:sz w:val="24"/>
          <w:szCs w:val="24"/>
        </w:rPr>
        <w:t xml:space="preserve"> companies, regardless of size or sector, with instructions for creating, executing, sustaining, and consistently enhancing an information security management system. This ensures a comprehensive framework for safeguarding sensitive data, catering to companies across various industries and sizes.</w:t>
      </w:r>
      <w:r w:rsidR="00BD628D">
        <w:rPr>
          <w:rFonts w:ascii="Times New Roman" w:hAnsi="Times New Roman" w:cs="Times New Roman"/>
          <w:color w:val="000000" w:themeColor="text1"/>
          <w:sz w:val="24"/>
          <w:szCs w:val="24"/>
        </w:rPr>
        <w:t xml:space="preserve"> </w:t>
      </w:r>
      <w:r w:rsidR="000E1E77" w:rsidRPr="000E1E77">
        <w:rPr>
          <w:rFonts w:ascii="Times New Roman" w:hAnsi="Times New Roman" w:cs="Times New Roman"/>
          <w:color w:val="000000" w:themeColor="text1"/>
          <w:sz w:val="24"/>
          <w:szCs w:val="24"/>
        </w:rPr>
        <w:t>Compliance with ISO/IEC 27001 signifies that an entity has implemented a system to manage risks related to the security of its data.</w:t>
      </w:r>
      <w:r w:rsidR="00DA4306">
        <w:rPr>
          <w:rFonts w:ascii="Times New Roman" w:hAnsi="Times New Roman" w:cs="Times New Roman"/>
          <w:color w:val="000000" w:themeColor="text1"/>
          <w:sz w:val="24"/>
          <w:szCs w:val="24"/>
        </w:rPr>
        <w:t xml:space="preserve"> </w:t>
      </w:r>
      <w:r w:rsidR="001972D4" w:rsidRPr="001972D4">
        <w:rPr>
          <w:rFonts w:ascii="Times New Roman" w:hAnsi="Times New Roman" w:cs="Times New Roman"/>
          <w:color w:val="0F0F0F"/>
          <w:sz w:val="24"/>
          <w:szCs w:val="24"/>
        </w:rPr>
        <w:t>This system aligns with the best practices and principles outlined in the International Standard, reflecting the organization's dedication to ensuring secure data management</w:t>
      </w:r>
      <w:r w:rsidR="001972D4">
        <w:rPr>
          <w:rFonts w:ascii="Times New Roman" w:hAnsi="Times New Roman" w:cs="Times New Roman"/>
          <w:color w:val="0F0F0F"/>
          <w:sz w:val="24"/>
          <w:szCs w:val="24"/>
        </w:rPr>
        <w:t xml:space="preserve"> (</w:t>
      </w:r>
      <w:r w:rsidR="00F67E83">
        <w:rPr>
          <w:rFonts w:ascii="Times New Roman" w:hAnsi="Times New Roman" w:cs="Times New Roman"/>
          <w:color w:val="0F0F0F"/>
          <w:sz w:val="24"/>
          <w:szCs w:val="24"/>
        </w:rPr>
        <w:t xml:space="preserve">ISO, 2022). </w:t>
      </w:r>
      <w:r w:rsidR="00EC443C" w:rsidRPr="00EC443C">
        <w:rPr>
          <w:rFonts w:ascii="Times New Roman" w:hAnsi="Times New Roman" w:cs="Times New Roman"/>
          <w:color w:val="000000" w:themeColor="text1"/>
          <w:sz w:val="24"/>
          <w:szCs w:val="24"/>
        </w:rPr>
        <w:t xml:space="preserve">ISO 27001 is highly significant for textile enterprises involved in E-commerce and online transactions. It guarantees a strong information security management system, protecting vital data like customer information and transaction details. Adhering to </w:t>
      </w:r>
      <w:r w:rsidR="00FB478B" w:rsidRPr="00EC443C">
        <w:rPr>
          <w:rFonts w:ascii="Times New Roman" w:hAnsi="Times New Roman" w:cs="Times New Roman"/>
          <w:color w:val="000000" w:themeColor="text1"/>
          <w:sz w:val="24"/>
          <w:szCs w:val="24"/>
        </w:rPr>
        <w:t>this standard foster</w:t>
      </w:r>
      <w:r w:rsidR="00EC443C" w:rsidRPr="00EC443C">
        <w:rPr>
          <w:rFonts w:ascii="Times New Roman" w:hAnsi="Times New Roman" w:cs="Times New Roman"/>
          <w:color w:val="000000" w:themeColor="text1"/>
          <w:sz w:val="24"/>
          <w:szCs w:val="24"/>
        </w:rPr>
        <w:t xml:space="preserve"> trust, creating a secure and dependable online space for both the business</w:t>
      </w:r>
      <w:r w:rsidR="00FB478B">
        <w:rPr>
          <w:rFonts w:ascii="Times New Roman" w:hAnsi="Times New Roman" w:cs="Times New Roman"/>
          <w:color w:val="000000" w:themeColor="text1"/>
          <w:sz w:val="24"/>
          <w:szCs w:val="24"/>
        </w:rPr>
        <w:t xml:space="preserve">, </w:t>
      </w:r>
      <w:r w:rsidR="00EC443C" w:rsidRPr="00EC443C">
        <w:rPr>
          <w:rFonts w:ascii="Times New Roman" w:hAnsi="Times New Roman" w:cs="Times New Roman"/>
          <w:color w:val="000000" w:themeColor="text1"/>
          <w:sz w:val="24"/>
          <w:szCs w:val="24"/>
        </w:rPr>
        <w:t xml:space="preserve">its </w:t>
      </w:r>
      <w:r w:rsidR="007A5671" w:rsidRPr="00EC443C">
        <w:rPr>
          <w:rFonts w:ascii="Times New Roman" w:hAnsi="Times New Roman" w:cs="Times New Roman"/>
          <w:color w:val="000000" w:themeColor="text1"/>
          <w:sz w:val="24"/>
          <w:szCs w:val="24"/>
        </w:rPr>
        <w:t>c</w:t>
      </w:r>
      <w:r w:rsidR="007A5671">
        <w:rPr>
          <w:rFonts w:ascii="Times New Roman" w:hAnsi="Times New Roman" w:cs="Times New Roman"/>
          <w:color w:val="000000" w:themeColor="text1"/>
          <w:sz w:val="24"/>
          <w:szCs w:val="24"/>
        </w:rPr>
        <w:t>ustomer,</w:t>
      </w:r>
      <w:r w:rsidR="00FB478B">
        <w:rPr>
          <w:rFonts w:ascii="Times New Roman" w:hAnsi="Times New Roman" w:cs="Times New Roman"/>
          <w:color w:val="000000" w:themeColor="text1"/>
          <w:sz w:val="24"/>
          <w:szCs w:val="24"/>
        </w:rPr>
        <w:t xml:space="preserve"> and the suppliers</w:t>
      </w:r>
      <w:r w:rsidR="00191B83">
        <w:rPr>
          <w:rFonts w:ascii="Times New Roman" w:hAnsi="Times New Roman" w:cs="Times New Roman"/>
          <w:color w:val="000000" w:themeColor="text1"/>
          <w:sz w:val="24"/>
          <w:szCs w:val="24"/>
        </w:rPr>
        <w:t xml:space="preserve"> </w:t>
      </w:r>
    </w:p>
    <w:p w14:paraId="065A430A" w14:textId="77777777" w:rsidR="00F52A99" w:rsidRDefault="005D52ED" w:rsidP="005D52ED">
      <w:pPr>
        <w:rPr>
          <w:rFonts w:ascii="Times New Roman" w:hAnsi="Times New Roman" w:cs="Times New Roman"/>
          <w:color w:val="000000" w:themeColor="text1"/>
          <w:sz w:val="24"/>
          <w:szCs w:val="24"/>
        </w:rPr>
      </w:pPr>
      <w:r w:rsidRPr="005D52ED">
        <w:rPr>
          <w:rFonts w:ascii="Times New Roman" w:hAnsi="Times New Roman" w:cs="Times New Roman"/>
          <w:color w:val="000000" w:themeColor="text1"/>
          <w:sz w:val="24"/>
          <w:szCs w:val="24"/>
        </w:rPr>
        <w:t>The textile small and medium enterprises (SMEs) operating through E-commerce handle sensitive information such as designs, customer data, and business strategies. ISO/IEC 27001 facilitates the establishment of controls and processes to ensure the confidentiality of this information. By implementing ISO/IEC 27001, these businesses demonstrate a dedicated commitment to information security, fostering enhanced customer trust and confidence. This is particularly crucial in the textile SME sector, where brand reputation plays a significant role in E-commerce success.</w:t>
      </w:r>
    </w:p>
    <w:p w14:paraId="230A399E" w14:textId="59CEDD99" w:rsidR="005D52ED" w:rsidRPr="005D52ED" w:rsidRDefault="005D52ED" w:rsidP="005D52ED">
      <w:pPr>
        <w:rPr>
          <w:rFonts w:ascii="Times New Roman" w:hAnsi="Times New Roman" w:cs="Times New Roman"/>
          <w:color w:val="000000" w:themeColor="text1"/>
          <w:sz w:val="24"/>
          <w:szCs w:val="24"/>
        </w:rPr>
      </w:pPr>
      <w:r w:rsidRPr="005D52ED">
        <w:rPr>
          <w:rFonts w:ascii="Times New Roman" w:hAnsi="Times New Roman" w:cs="Times New Roman"/>
          <w:color w:val="000000" w:themeColor="text1"/>
          <w:sz w:val="24"/>
          <w:szCs w:val="24"/>
        </w:rPr>
        <w:lastRenderedPageBreak/>
        <w:t>Moreover, as textile SMEs often rely on a network of suppliers and partners in their E-commerce operations, ISO/IEC 27001 proves valuable in managing and securing these relationships by establishing robust information security requirements for third parties.</w:t>
      </w:r>
      <w:r w:rsidR="00550C2C">
        <w:rPr>
          <w:rFonts w:ascii="Times New Roman" w:hAnsi="Times New Roman" w:cs="Times New Roman"/>
          <w:color w:val="000000" w:themeColor="text1"/>
          <w:sz w:val="24"/>
          <w:szCs w:val="24"/>
        </w:rPr>
        <w:t xml:space="preserve"> </w:t>
      </w:r>
      <w:r w:rsidRPr="005D52ED">
        <w:rPr>
          <w:rFonts w:ascii="Times New Roman" w:hAnsi="Times New Roman" w:cs="Times New Roman"/>
          <w:color w:val="000000" w:themeColor="text1"/>
          <w:sz w:val="24"/>
          <w:szCs w:val="24"/>
        </w:rPr>
        <w:t>Considering the complexity of supply chains and business processes in the textile industry, effective risk management is vital for SMEs operating via E-commerce. ISO/IEC 27001 provides a systematic approach to identify, assess, and manage information security risks, thereby enhancing the resilience of these SMEs in the face of potential threats.</w:t>
      </w:r>
    </w:p>
    <w:p w14:paraId="3F3FF8EA" w14:textId="76700790" w:rsidR="00125E89" w:rsidRDefault="005D52ED" w:rsidP="001C795D">
      <w:pPr>
        <w:rPr>
          <w:rFonts w:ascii="Times New Roman" w:hAnsi="Times New Roman" w:cs="Times New Roman"/>
          <w:color w:val="000000" w:themeColor="text1"/>
          <w:sz w:val="24"/>
          <w:szCs w:val="24"/>
        </w:rPr>
      </w:pPr>
      <w:r w:rsidRPr="005D52ED">
        <w:rPr>
          <w:rFonts w:ascii="Times New Roman" w:hAnsi="Times New Roman" w:cs="Times New Roman"/>
          <w:color w:val="000000" w:themeColor="text1"/>
          <w:sz w:val="24"/>
          <w:szCs w:val="24"/>
        </w:rPr>
        <w:t>As these SMEs implement ISO/IEC 27001, they streamline processes and define roles and responsibilities related to information security, contributing to improved internal efficiency and effectiveness. This internal optimization is especially beneficial for textile SMEs in the E-commerce sector, where streamlined operations can positively impact competitiveness and customer satisfaction.</w:t>
      </w:r>
    </w:p>
    <w:p w14:paraId="025ED86F" w14:textId="77777777" w:rsidR="00125E89" w:rsidRPr="00D8210E" w:rsidRDefault="00125E89" w:rsidP="001C795D">
      <w:pPr>
        <w:rPr>
          <w:rFonts w:ascii="Times New Roman" w:hAnsi="Times New Roman" w:cs="Times New Roman"/>
          <w:color w:val="000000" w:themeColor="text1"/>
          <w:sz w:val="24"/>
          <w:szCs w:val="24"/>
        </w:rPr>
      </w:pPr>
    </w:p>
    <w:p w14:paraId="08F1C19F" w14:textId="77777777" w:rsidR="000C59A2" w:rsidRDefault="000C59A2" w:rsidP="004C57F2">
      <w:pPr>
        <w:pStyle w:val="Heading2"/>
        <w:jc w:val="left"/>
        <w:rPr>
          <w:rFonts w:ascii="Times New Roman" w:hAnsi="Times New Roman" w:cs="Times New Roman"/>
          <w:b/>
          <w:bCs/>
          <w:color w:val="2F5496" w:themeColor="accent1" w:themeShade="BF"/>
          <w:sz w:val="32"/>
          <w:szCs w:val="32"/>
        </w:rPr>
      </w:pPr>
    </w:p>
    <w:p w14:paraId="633CAF22" w14:textId="77777777" w:rsidR="000C59A2" w:rsidRDefault="000C59A2" w:rsidP="004C57F2">
      <w:pPr>
        <w:pStyle w:val="Heading2"/>
        <w:jc w:val="left"/>
        <w:rPr>
          <w:rFonts w:ascii="Times New Roman" w:hAnsi="Times New Roman" w:cs="Times New Roman"/>
          <w:b/>
          <w:bCs/>
          <w:color w:val="2F5496" w:themeColor="accent1" w:themeShade="BF"/>
          <w:sz w:val="32"/>
          <w:szCs w:val="32"/>
        </w:rPr>
      </w:pPr>
    </w:p>
    <w:p w14:paraId="659F407A" w14:textId="77777777" w:rsidR="000C59A2" w:rsidRDefault="000C59A2" w:rsidP="004C57F2">
      <w:pPr>
        <w:pStyle w:val="Heading2"/>
        <w:jc w:val="left"/>
        <w:rPr>
          <w:rFonts w:ascii="Times New Roman" w:hAnsi="Times New Roman" w:cs="Times New Roman"/>
          <w:b/>
          <w:bCs/>
          <w:color w:val="2F5496" w:themeColor="accent1" w:themeShade="BF"/>
          <w:sz w:val="32"/>
          <w:szCs w:val="32"/>
        </w:rPr>
      </w:pPr>
    </w:p>
    <w:p w14:paraId="3B32844D" w14:textId="2A179441" w:rsidR="00EF4BA9" w:rsidRPr="004C57F2" w:rsidRDefault="00654AC6" w:rsidP="004C57F2">
      <w:pPr>
        <w:pStyle w:val="Heading2"/>
        <w:jc w:val="left"/>
        <w:rPr>
          <w:rFonts w:ascii="Times New Roman" w:hAnsi="Times New Roman" w:cs="Times New Roman"/>
          <w:b/>
          <w:bCs/>
          <w:color w:val="2F5496" w:themeColor="accent1" w:themeShade="BF"/>
          <w:sz w:val="32"/>
          <w:szCs w:val="32"/>
        </w:rPr>
      </w:pPr>
      <w:bookmarkStart w:id="7" w:name="_Toc151431608"/>
      <w:r w:rsidRPr="004C57F2">
        <w:rPr>
          <w:rFonts w:ascii="Times New Roman" w:hAnsi="Times New Roman" w:cs="Times New Roman"/>
          <w:b/>
          <w:bCs/>
          <w:color w:val="2F5496" w:themeColor="accent1" w:themeShade="BF"/>
          <w:sz w:val="32"/>
          <w:szCs w:val="32"/>
        </w:rPr>
        <w:t>3.2</w:t>
      </w:r>
      <w:r w:rsidR="00164E6B" w:rsidRPr="004C57F2">
        <w:rPr>
          <w:rFonts w:ascii="Times New Roman" w:hAnsi="Times New Roman" w:cs="Times New Roman"/>
          <w:b/>
          <w:bCs/>
          <w:color w:val="2F5496" w:themeColor="accent1" w:themeShade="BF"/>
          <w:sz w:val="32"/>
          <w:szCs w:val="32"/>
        </w:rPr>
        <w:t xml:space="preserve"> </w:t>
      </w:r>
      <w:r w:rsidR="003309C7">
        <w:rPr>
          <w:rFonts w:ascii="Times New Roman" w:hAnsi="Times New Roman" w:cs="Times New Roman"/>
          <w:b/>
          <w:bCs/>
          <w:color w:val="2F5496" w:themeColor="accent1" w:themeShade="BF"/>
          <w:sz w:val="32"/>
          <w:szCs w:val="32"/>
        </w:rPr>
        <w:t xml:space="preserve">– PCI </w:t>
      </w:r>
      <w:r w:rsidR="0041527D">
        <w:rPr>
          <w:rFonts w:ascii="Times New Roman" w:hAnsi="Times New Roman" w:cs="Times New Roman"/>
          <w:b/>
          <w:bCs/>
          <w:color w:val="2F5496" w:themeColor="accent1" w:themeShade="BF"/>
          <w:sz w:val="32"/>
          <w:szCs w:val="32"/>
        </w:rPr>
        <w:t>DSS: PAYMENT</w:t>
      </w:r>
      <w:r w:rsidR="003309C7">
        <w:rPr>
          <w:rFonts w:ascii="Times New Roman" w:hAnsi="Times New Roman" w:cs="Times New Roman"/>
          <w:b/>
          <w:bCs/>
          <w:color w:val="2F5496" w:themeColor="accent1" w:themeShade="BF"/>
          <w:sz w:val="32"/>
          <w:szCs w:val="32"/>
        </w:rPr>
        <w:t xml:space="preserve"> card industry data security standard</w:t>
      </w:r>
      <w:bookmarkEnd w:id="7"/>
    </w:p>
    <w:p w14:paraId="3F7B3C3B" w14:textId="77777777" w:rsidR="00666758" w:rsidRDefault="003C19E6" w:rsidP="00CB3FFB">
      <w:pPr>
        <w:rPr>
          <w:rFonts w:ascii="Times New Roman" w:hAnsi="Times New Roman" w:cs="Times New Roman"/>
          <w:color w:val="000000" w:themeColor="text1"/>
          <w:sz w:val="24"/>
          <w:szCs w:val="24"/>
        </w:rPr>
      </w:pPr>
      <w:r w:rsidRPr="008120DD">
        <w:rPr>
          <w:rFonts w:ascii="Times New Roman" w:hAnsi="Times New Roman" w:cs="Times New Roman"/>
          <w:color w:val="000000" w:themeColor="text1"/>
          <w:sz w:val="24"/>
          <w:szCs w:val="24"/>
        </w:rPr>
        <w:t xml:space="preserve">The Payment Card Industry Data Security Standard (PCI DSS) is a set of security standards </w:t>
      </w:r>
      <w:r w:rsidR="00A36299" w:rsidRPr="008120DD">
        <w:rPr>
          <w:rFonts w:ascii="Times New Roman" w:hAnsi="Times New Roman" w:cs="Times New Roman"/>
          <w:color w:val="000000" w:themeColor="text1"/>
          <w:sz w:val="24"/>
          <w:szCs w:val="24"/>
        </w:rPr>
        <w:t>crafted to guarantee a secure environment for any business handling credit card information, the P</w:t>
      </w:r>
      <w:r w:rsidR="0064069D" w:rsidRPr="008120DD">
        <w:rPr>
          <w:rFonts w:ascii="Times New Roman" w:hAnsi="Times New Roman" w:cs="Times New Roman"/>
          <w:color w:val="000000" w:themeColor="text1"/>
          <w:sz w:val="24"/>
          <w:szCs w:val="24"/>
        </w:rPr>
        <w:t>ayment Card Industry Data Security Standard (PCI DSS)</w:t>
      </w:r>
      <w:r w:rsidR="00A36299" w:rsidRPr="008120DD">
        <w:rPr>
          <w:rFonts w:ascii="Times New Roman" w:hAnsi="Times New Roman" w:cs="Times New Roman"/>
          <w:color w:val="000000" w:themeColor="text1"/>
          <w:sz w:val="24"/>
          <w:szCs w:val="24"/>
        </w:rPr>
        <w:t xml:space="preserve"> aims to safeguard sensitive payment card data and </w:t>
      </w:r>
      <w:r w:rsidR="008120DD" w:rsidRPr="008120DD">
        <w:rPr>
          <w:rFonts w:ascii="Times New Roman" w:hAnsi="Times New Roman" w:cs="Times New Roman"/>
          <w:color w:val="000000" w:themeColor="text1"/>
          <w:sz w:val="24"/>
          <w:szCs w:val="24"/>
        </w:rPr>
        <w:t xml:space="preserve">reduce </w:t>
      </w:r>
      <w:r w:rsidR="00A36299" w:rsidRPr="008120DD">
        <w:rPr>
          <w:rFonts w:ascii="Times New Roman" w:hAnsi="Times New Roman" w:cs="Times New Roman"/>
          <w:color w:val="000000" w:themeColor="text1"/>
          <w:sz w:val="24"/>
          <w:szCs w:val="24"/>
        </w:rPr>
        <w:t xml:space="preserve">the </w:t>
      </w:r>
      <w:r w:rsidR="00860A6A">
        <w:rPr>
          <w:rFonts w:ascii="Times New Roman" w:hAnsi="Times New Roman" w:cs="Times New Roman"/>
          <w:color w:val="000000" w:themeColor="text1"/>
          <w:sz w:val="24"/>
          <w:szCs w:val="24"/>
        </w:rPr>
        <w:t xml:space="preserve">risk </w:t>
      </w:r>
      <w:r w:rsidR="00A36299" w:rsidRPr="008120DD">
        <w:rPr>
          <w:rFonts w:ascii="Times New Roman" w:hAnsi="Times New Roman" w:cs="Times New Roman"/>
          <w:color w:val="000000" w:themeColor="text1"/>
          <w:sz w:val="24"/>
          <w:szCs w:val="24"/>
        </w:rPr>
        <w:t>of data breaches</w:t>
      </w:r>
      <w:r w:rsidR="008120DD" w:rsidRPr="008120DD">
        <w:rPr>
          <w:rFonts w:ascii="Times New Roman" w:hAnsi="Times New Roman" w:cs="Times New Roman"/>
          <w:color w:val="000000" w:themeColor="text1"/>
          <w:sz w:val="24"/>
          <w:szCs w:val="24"/>
        </w:rPr>
        <w:t xml:space="preserve"> or cyber threats.</w:t>
      </w:r>
      <w:r w:rsidR="008120DD">
        <w:rPr>
          <w:rFonts w:ascii="Times New Roman" w:hAnsi="Times New Roman" w:cs="Times New Roman"/>
          <w:color w:val="000000" w:themeColor="text1"/>
          <w:sz w:val="24"/>
          <w:szCs w:val="24"/>
        </w:rPr>
        <w:t xml:space="preserve"> </w:t>
      </w:r>
      <w:r w:rsidR="0046337D" w:rsidRPr="0046337D">
        <w:rPr>
          <w:rFonts w:ascii="Times New Roman" w:hAnsi="Times New Roman" w:cs="Times New Roman"/>
          <w:color w:val="000000" w:themeColor="text1"/>
          <w:sz w:val="24"/>
          <w:szCs w:val="24"/>
        </w:rPr>
        <w:t xml:space="preserve">The Payment Card Industry Security Standards Council (PCI SSC), a global organization formed by leading credit card companies such as Visa, MasterCard, American Express, Discover, and JCB, has established a set of requirements. </w:t>
      </w:r>
      <w:r w:rsidR="00AE0583" w:rsidRPr="00AE0583">
        <w:rPr>
          <w:rFonts w:ascii="Times New Roman" w:hAnsi="Times New Roman" w:cs="Times New Roman"/>
          <w:color w:val="000000" w:themeColor="text1"/>
          <w:sz w:val="24"/>
          <w:szCs w:val="24"/>
        </w:rPr>
        <w:t>The standard seeks to create a consistent and thorough structure for safeguarding payment card data</w:t>
      </w:r>
      <w:r w:rsidR="00B6642C">
        <w:rPr>
          <w:rFonts w:ascii="Times New Roman" w:hAnsi="Times New Roman" w:cs="Times New Roman"/>
          <w:color w:val="000000" w:themeColor="text1"/>
          <w:sz w:val="24"/>
          <w:szCs w:val="24"/>
        </w:rPr>
        <w:t xml:space="preserve"> and reduce or eliminate the credit/debit card frauds</w:t>
      </w:r>
      <w:r w:rsidR="00AE0583">
        <w:rPr>
          <w:rFonts w:ascii="Times New Roman" w:hAnsi="Times New Roman" w:cs="Times New Roman"/>
          <w:color w:val="000000" w:themeColor="text1"/>
          <w:sz w:val="24"/>
          <w:szCs w:val="24"/>
        </w:rPr>
        <w:t xml:space="preserve"> (</w:t>
      </w:r>
      <w:proofErr w:type="spellStart"/>
      <w:r w:rsidR="00C03465">
        <w:rPr>
          <w:rFonts w:ascii="Times New Roman" w:hAnsi="Times New Roman" w:cs="Times New Roman"/>
          <w:color w:val="000000" w:themeColor="text1"/>
          <w:sz w:val="24"/>
          <w:szCs w:val="24"/>
        </w:rPr>
        <w:t>RiskOptics</w:t>
      </w:r>
      <w:proofErr w:type="spellEnd"/>
      <w:r w:rsidR="00C03465">
        <w:rPr>
          <w:rFonts w:ascii="Times New Roman" w:hAnsi="Times New Roman" w:cs="Times New Roman"/>
          <w:color w:val="000000" w:themeColor="text1"/>
          <w:sz w:val="24"/>
          <w:szCs w:val="24"/>
        </w:rPr>
        <w:t>, 2023).</w:t>
      </w:r>
      <w:r w:rsidR="00A25BBD" w:rsidRPr="00A25BBD">
        <w:rPr>
          <w:rFonts w:ascii="Times New Roman" w:eastAsia="Times New Roman" w:hAnsi="Times New Roman" w:cs="Times New Roman"/>
          <w:vanish/>
          <w:color w:val="000000" w:themeColor="text1"/>
          <w:sz w:val="24"/>
          <w:szCs w:val="24"/>
          <w:lang w:eastAsia="en-GB"/>
        </w:rPr>
        <w:t>Bottom of Form</w:t>
      </w:r>
    </w:p>
    <w:p w14:paraId="5C496AFD" w14:textId="77777777" w:rsidR="005A4D01" w:rsidRDefault="00B1609B" w:rsidP="006849BB">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Placing PCI DSS</w:t>
      </w:r>
      <w:r w:rsidR="009A14FF">
        <w:rPr>
          <w:rFonts w:ascii="Times New Roman" w:eastAsia="Times New Roman" w:hAnsi="Times New Roman" w:cs="Times New Roman"/>
          <w:sz w:val="24"/>
          <w:szCs w:val="24"/>
          <w:lang w:eastAsia="en-GB"/>
        </w:rPr>
        <w:t xml:space="preserve"> will safeguard </w:t>
      </w:r>
      <w:r w:rsidR="00AE30EB">
        <w:rPr>
          <w:rFonts w:ascii="Times New Roman" w:eastAsia="Times New Roman" w:hAnsi="Times New Roman" w:cs="Times New Roman"/>
          <w:sz w:val="24"/>
          <w:szCs w:val="24"/>
          <w:lang w:eastAsia="en-GB"/>
        </w:rPr>
        <w:t>the</w:t>
      </w:r>
      <w:r w:rsidR="009A14FF">
        <w:rPr>
          <w:rFonts w:ascii="Times New Roman" w:eastAsia="Times New Roman" w:hAnsi="Times New Roman" w:cs="Times New Roman"/>
          <w:sz w:val="24"/>
          <w:szCs w:val="24"/>
          <w:lang w:eastAsia="en-GB"/>
        </w:rPr>
        <w:t xml:space="preserve"> customers</w:t>
      </w:r>
      <w:r w:rsidR="00A9080C">
        <w:rPr>
          <w:rFonts w:ascii="Times New Roman" w:eastAsia="Times New Roman" w:hAnsi="Times New Roman" w:cs="Times New Roman"/>
          <w:sz w:val="24"/>
          <w:szCs w:val="24"/>
          <w:lang w:eastAsia="en-GB"/>
        </w:rPr>
        <w:t>’</w:t>
      </w:r>
      <w:r w:rsidR="00AE30EB">
        <w:rPr>
          <w:rFonts w:ascii="Times New Roman" w:eastAsia="Times New Roman" w:hAnsi="Times New Roman" w:cs="Times New Roman"/>
          <w:sz w:val="24"/>
          <w:szCs w:val="24"/>
          <w:lang w:eastAsia="en-GB"/>
        </w:rPr>
        <w:t xml:space="preserve"> important financial and personal</w:t>
      </w:r>
      <w:r w:rsidR="009A14FF">
        <w:rPr>
          <w:rFonts w:ascii="Times New Roman" w:eastAsia="Times New Roman" w:hAnsi="Times New Roman" w:cs="Times New Roman"/>
          <w:sz w:val="24"/>
          <w:szCs w:val="24"/>
          <w:lang w:eastAsia="en-GB"/>
        </w:rPr>
        <w:t xml:space="preserve"> data. A</w:t>
      </w:r>
      <w:r w:rsidR="00E0075B" w:rsidRPr="00E0075B">
        <w:rPr>
          <w:rFonts w:ascii="Times New Roman" w:eastAsia="Times New Roman" w:hAnsi="Times New Roman" w:cs="Times New Roman"/>
          <w:sz w:val="24"/>
          <w:szCs w:val="24"/>
          <w:lang w:eastAsia="en-GB"/>
        </w:rPr>
        <w:t>n apparel or textile company places a high priority on establishing a strong firewall setup and using encryption algorithms for transmitted data when it comes to protecting consumer data. These safeguards are critical in protecting sensitive information</w:t>
      </w:r>
      <w:r w:rsidR="00B145D8">
        <w:rPr>
          <w:rFonts w:ascii="Times New Roman" w:eastAsia="Times New Roman" w:hAnsi="Times New Roman" w:cs="Times New Roman"/>
          <w:sz w:val="24"/>
          <w:szCs w:val="24"/>
          <w:lang w:eastAsia="en-GB"/>
        </w:rPr>
        <w:t xml:space="preserve"> like credit/debit card information</w:t>
      </w:r>
      <w:r w:rsidR="00E0075B" w:rsidRPr="00E0075B">
        <w:rPr>
          <w:rFonts w:ascii="Times New Roman" w:eastAsia="Times New Roman" w:hAnsi="Times New Roman" w:cs="Times New Roman"/>
          <w:sz w:val="24"/>
          <w:szCs w:val="24"/>
          <w:lang w:eastAsia="en-GB"/>
        </w:rPr>
        <w:t xml:space="preserve"> and show the company's commitment to protecting customer privacy and establishing trust. Combating unauthorized access is also critical, which can be accomplished by avoiding default passwords and applying effective access control methods. </w:t>
      </w:r>
    </w:p>
    <w:p w14:paraId="44A945F7" w14:textId="77777777" w:rsidR="005A4D01" w:rsidRDefault="00E0075B" w:rsidP="006849BB">
      <w:r w:rsidRPr="00E0075B">
        <w:rPr>
          <w:rFonts w:ascii="Times New Roman" w:eastAsia="Times New Roman" w:hAnsi="Times New Roman" w:cs="Times New Roman"/>
          <w:sz w:val="24"/>
          <w:szCs w:val="24"/>
          <w:lang w:eastAsia="en-GB"/>
        </w:rPr>
        <w:t>By doing so, the company not only decreases the risk of unauthorized access to its systems and consumer data, but also builds trust among its customers.</w:t>
      </w:r>
      <w:r w:rsidR="00A9080C">
        <w:rPr>
          <w:rFonts w:ascii="Times New Roman" w:eastAsia="Times New Roman" w:hAnsi="Times New Roman" w:cs="Times New Roman"/>
          <w:sz w:val="24"/>
          <w:szCs w:val="24"/>
          <w:lang w:eastAsia="en-GB"/>
        </w:rPr>
        <w:t xml:space="preserve"> Which </w:t>
      </w:r>
      <w:r w:rsidR="003E780D">
        <w:rPr>
          <w:rFonts w:ascii="Times New Roman" w:eastAsia="Times New Roman" w:hAnsi="Times New Roman" w:cs="Times New Roman"/>
          <w:sz w:val="24"/>
          <w:szCs w:val="24"/>
          <w:lang w:eastAsia="en-GB"/>
        </w:rPr>
        <w:t xml:space="preserve">can ultimately benefit the </w:t>
      </w:r>
      <w:r w:rsidR="008D2D86">
        <w:rPr>
          <w:rFonts w:ascii="Times New Roman" w:eastAsia="Times New Roman" w:hAnsi="Times New Roman" w:cs="Times New Roman"/>
          <w:sz w:val="24"/>
          <w:szCs w:val="24"/>
          <w:lang w:eastAsia="en-GB"/>
        </w:rPr>
        <w:t>textile-oriented</w:t>
      </w:r>
      <w:r w:rsidR="003E780D">
        <w:rPr>
          <w:rFonts w:ascii="Times New Roman" w:eastAsia="Times New Roman" w:hAnsi="Times New Roman" w:cs="Times New Roman"/>
          <w:sz w:val="24"/>
          <w:szCs w:val="24"/>
          <w:lang w:eastAsia="en-GB"/>
        </w:rPr>
        <w:t xml:space="preserve"> SMEs by </w:t>
      </w:r>
      <w:r w:rsidR="0064357C">
        <w:rPr>
          <w:rFonts w:ascii="Times New Roman" w:eastAsia="Times New Roman" w:hAnsi="Times New Roman" w:cs="Times New Roman"/>
          <w:sz w:val="24"/>
          <w:szCs w:val="24"/>
          <w:lang w:eastAsia="en-GB"/>
        </w:rPr>
        <w:t xml:space="preserve">making loyal </w:t>
      </w:r>
      <w:r w:rsidR="0048261F">
        <w:rPr>
          <w:rFonts w:ascii="Times New Roman" w:eastAsia="Times New Roman" w:hAnsi="Times New Roman" w:cs="Times New Roman"/>
          <w:sz w:val="24"/>
          <w:szCs w:val="24"/>
          <w:lang w:eastAsia="en-GB"/>
        </w:rPr>
        <w:t xml:space="preserve">customers, </w:t>
      </w:r>
      <w:r w:rsidR="008D0465">
        <w:rPr>
          <w:rFonts w:ascii="Times New Roman" w:eastAsia="Times New Roman" w:hAnsi="Times New Roman" w:cs="Times New Roman"/>
          <w:sz w:val="24"/>
          <w:szCs w:val="24"/>
          <w:lang w:eastAsia="en-GB"/>
        </w:rPr>
        <w:t xml:space="preserve">which can </w:t>
      </w:r>
      <w:r w:rsidR="008D2D86">
        <w:rPr>
          <w:rFonts w:ascii="Times New Roman" w:eastAsia="Times New Roman" w:hAnsi="Times New Roman" w:cs="Times New Roman"/>
          <w:sz w:val="24"/>
          <w:szCs w:val="24"/>
          <w:lang w:eastAsia="en-GB"/>
        </w:rPr>
        <w:t xml:space="preserve">enhance the </w:t>
      </w:r>
      <w:r w:rsidR="00300B10">
        <w:rPr>
          <w:rFonts w:ascii="Times New Roman" w:eastAsia="Times New Roman" w:hAnsi="Times New Roman" w:cs="Times New Roman"/>
          <w:sz w:val="24"/>
          <w:szCs w:val="24"/>
          <w:lang w:eastAsia="en-GB"/>
        </w:rPr>
        <w:t xml:space="preserve">revenue and </w:t>
      </w:r>
      <w:r w:rsidR="008D2D86">
        <w:rPr>
          <w:rFonts w:ascii="Times New Roman" w:eastAsia="Times New Roman" w:hAnsi="Times New Roman" w:cs="Times New Roman"/>
          <w:sz w:val="24"/>
          <w:szCs w:val="24"/>
          <w:lang w:eastAsia="en-GB"/>
        </w:rPr>
        <w:lastRenderedPageBreak/>
        <w:t>brand image</w:t>
      </w:r>
      <w:r w:rsidR="00ED7BFF">
        <w:rPr>
          <w:rFonts w:ascii="Times New Roman" w:eastAsia="Times New Roman" w:hAnsi="Times New Roman" w:cs="Times New Roman"/>
          <w:sz w:val="24"/>
          <w:szCs w:val="24"/>
          <w:lang w:eastAsia="en-GB"/>
        </w:rPr>
        <w:t xml:space="preserve">. </w:t>
      </w:r>
      <w:r w:rsidR="0023784F" w:rsidRPr="00970FC3">
        <w:rPr>
          <w:rFonts w:ascii="Times New Roman" w:eastAsia="Times New Roman" w:hAnsi="Times New Roman" w:cs="Times New Roman"/>
          <w:color w:val="0F0F0F"/>
          <w:sz w:val="24"/>
          <w:szCs w:val="24"/>
          <w:lang w:eastAsia="en-GB"/>
        </w:rPr>
        <w:t xml:space="preserve">PCI DSS can help the textile </w:t>
      </w:r>
      <w:r w:rsidR="008E7C3E" w:rsidRPr="00970FC3">
        <w:rPr>
          <w:rFonts w:ascii="Times New Roman" w:eastAsia="Times New Roman" w:hAnsi="Times New Roman" w:cs="Times New Roman"/>
          <w:color w:val="0F0F0F"/>
          <w:sz w:val="24"/>
          <w:szCs w:val="24"/>
          <w:lang w:eastAsia="en-GB"/>
        </w:rPr>
        <w:t xml:space="preserve">SMEs operating via e-commerce as in the event of a data breach, the negative consequences on brand reputation and customer trust can be avoided by demonstrating </w:t>
      </w:r>
      <w:r w:rsidR="00BB5E74" w:rsidRPr="00970FC3">
        <w:rPr>
          <w:rFonts w:ascii="Times New Roman" w:eastAsia="Times New Roman" w:hAnsi="Times New Roman" w:cs="Times New Roman"/>
          <w:color w:val="0F0F0F"/>
          <w:sz w:val="24"/>
          <w:szCs w:val="24"/>
          <w:lang w:eastAsia="en-GB"/>
        </w:rPr>
        <w:t xml:space="preserve">of </w:t>
      </w:r>
      <w:r w:rsidR="008E7C3E" w:rsidRPr="00970FC3">
        <w:rPr>
          <w:rFonts w:ascii="Times New Roman" w:eastAsia="Times New Roman" w:hAnsi="Times New Roman" w:cs="Times New Roman"/>
          <w:color w:val="0F0F0F"/>
          <w:sz w:val="24"/>
          <w:szCs w:val="24"/>
          <w:lang w:eastAsia="en-GB"/>
        </w:rPr>
        <w:t>early security measure implementation.</w:t>
      </w:r>
      <w:r w:rsidR="00BB5E74" w:rsidRPr="00970FC3">
        <w:rPr>
          <w:rFonts w:ascii="Times New Roman" w:eastAsia="Times New Roman" w:hAnsi="Times New Roman" w:cs="Times New Roman"/>
          <w:color w:val="0F0F0F"/>
          <w:sz w:val="24"/>
          <w:szCs w:val="24"/>
          <w:lang w:eastAsia="en-GB"/>
        </w:rPr>
        <w:t xml:space="preserve"> </w:t>
      </w:r>
      <w:r w:rsidR="00C03260">
        <w:rPr>
          <w:rFonts w:ascii="Times New Roman" w:eastAsia="Times New Roman" w:hAnsi="Times New Roman" w:cs="Times New Roman"/>
          <w:color w:val="0F0F0F"/>
          <w:sz w:val="24"/>
          <w:szCs w:val="24"/>
          <w:lang w:eastAsia="en-GB"/>
        </w:rPr>
        <w:t>U</w:t>
      </w:r>
      <w:r w:rsidR="00970FC3" w:rsidRPr="00970FC3">
        <w:rPr>
          <w:rFonts w:ascii="Times New Roman" w:hAnsi="Times New Roman" w:cs="Times New Roman"/>
          <w:color w:val="0F0F0F"/>
          <w:sz w:val="24"/>
          <w:szCs w:val="24"/>
        </w:rPr>
        <w:t xml:space="preserve">tilizing up-to-date antivirus software and routinely testing security systems is crucial in safeguarding the business against emerging cyber threats. This practice minimizes the risk of data breaches and vulnerabilities in the system. </w:t>
      </w:r>
      <w:r w:rsidR="00047A89" w:rsidRPr="00970FC3">
        <w:rPr>
          <w:rFonts w:ascii="Times New Roman" w:eastAsia="Times New Roman" w:hAnsi="Times New Roman" w:cs="Times New Roman"/>
          <w:color w:val="0F0F0F"/>
          <w:sz w:val="24"/>
          <w:szCs w:val="24"/>
          <w:lang w:eastAsia="en-GB"/>
        </w:rPr>
        <w:t xml:space="preserve">Following these security practices ensures that the textile business complies with industry standards like PCI DSS. </w:t>
      </w:r>
      <w:r w:rsidR="00047A89" w:rsidRPr="0017541C">
        <w:rPr>
          <w:rFonts w:ascii="Times New Roman" w:eastAsia="Times New Roman" w:hAnsi="Times New Roman" w:cs="Times New Roman"/>
          <w:color w:val="0F0F0F"/>
          <w:sz w:val="24"/>
          <w:szCs w:val="24"/>
          <w:lang w:eastAsia="en-GB"/>
        </w:rPr>
        <w:t>This alignment helps avoid penalties or legal problems related to data breaches.</w:t>
      </w:r>
      <w:r w:rsidR="00970FC3" w:rsidRPr="0017541C">
        <w:rPr>
          <w:rFonts w:ascii="Times New Roman" w:eastAsia="Times New Roman" w:hAnsi="Times New Roman" w:cs="Times New Roman"/>
          <w:color w:val="0F0F0F"/>
          <w:sz w:val="24"/>
          <w:szCs w:val="24"/>
          <w:lang w:eastAsia="en-GB"/>
        </w:rPr>
        <w:t xml:space="preserve"> </w:t>
      </w:r>
      <w:r w:rsidR="00ED7BFF" w:rsidRPr="0017541C">
        <w:rPr>
          <w:rFonts w:ascii="Times New Roman" w:hAnsi="Times New Roman" w:cs="Times New Roman"/>
          <w:color w:val="0F0F0F"/>
          <w:sz w:val="24"/>
          <w:szCs w:val="24"/>
        </w:rPr>
        <w:t>Following PCI DSS security practices can give</w:t>
      </w:r>
      <w:r w:rsidR="00FF4C6E" w:rsidRPr="0017541C">
        <w:rPr>
          <w:rFonts w:ascii="Times New Roman" w:hAnsi="Times New Roman" w:cs="Times New Roman"/>
          <w:color w:val="0F0F0F"/>
          <w:sz w:val="24"/>
          <w:szCs w:val="24"/>
        </w:rPr>
        <w:t xml:space="preserve"> the</w:t>
      </w:r>
      <w:r w:rsidR="00ED7BFF" w:rsidRPr="0017541C">
        <w:rPr>
          <w:rFonts w:ascii="Times New Roman" w:hAnsi="Times New Roman" w:cs="Times New Roman"/>
          <w:color w:val="0F0F0F"/>
          <w:sz w:val="24"/>
          <w:szCs w:val="24"/>
        </w:rPr>
        <w:t xml:space="preserve"> business </w:t>
      </w:r>
      <w:r w:rsidR="00FF4C6E" w:rsidRPr="0017541C">
        <w:rPr>
          <w:rFonts w:ascii="Times New Roman" w:hAnsi="Times New Roman" w:cs="Times New Roman"/>
          <w:color w:val="0F0F0F"/>
          <w:sz w:val="24"/>
          <w:szCs w:val="24"/>
        </w:rPr>
        <w:t>a competitive advantage</w:t>
      </w:r>
      <w:r w:rsidR="00ED7BFF" w:rsidRPr="0017541C">
        <w:rPr>
          <w:rFonts w:ascii="Times New Roman" w:hAnsi="Times New Roman" w:cs="Times New Roman"/>
          <w:color w:val="0F0F0F"/>
          <w:sz w:val="24"/>
          <w:szCs w:val="24"/>
        </w:rPr>
        <w:t xml:space="preserve"> from </w:t>
      </w:r>
      <w:r w:rsidR="00FF4C6E" w:rsidRPr="0017541C">
        <w:rPr>
          <w:rFonts w:ascii="Times New Roman" w:hAnsi="Times New Roman" w:cs="Times New Roman"/>
          <w:color w:val="0F0F0F"/>
          <w:sz w:val="24"/>
          <w:szCs w:val="24"/>
        </w:rPr>
        <w:t xml:space="preserve">its </w:t>
      </w:r>
      <w:r w:rsidR="00ED7BFF" w:rsidRPr="0017541C">
        <w:rPr>
          <w:rFonts w:ascii="Times New Roman" w:hAnsi="Times New Roman" w:cs="Times New Roman"/>
          <w:color w:val="0F0F0F"/>
          <w:sz w:val="24"/>
          <w:szCs w:val="24"/>
        </w:rPr>
        <w:t xml:space="preserve">competitors. It </w:t>
      </w:r>
      <w:r w:rsidR="0017541C" w:rsidRPr="0017541C">
        <w:rPr>
          <w:rFonts w:ascii="Times New Roman" w:hAnsi="Times New Roman" w:cs="Times New Roman"/>
          <w:color w:val="0F0F0F"/>
          <w:sz w:val="24"/>
          <w:szCs w:val="24"/>
        </w:rPr>
        <w:t xml:space="preserve">signals </w:t>
      </w:r>
      <w:r w:rsidR="00ED7BFF" w:rsidRPr="0017541C">
        <w:rPr>
          <w:rFonts w:ascii="Times New Roman" w:hAnsi="Times New Roman" w:cs="Times New Roman"/>
          <w:color w:val="0F0F0F"/>
          <w:sz w:val="24"/>
          <w:szCs w:val="24"/>
        </w:rPr>
        <w:t>to customers that the company values data security, potentially drawing in new customers and keeping the current ones satisfied</w:t>
      </w:r>
      <w:r w:rsidR="00C42AA2">
        <w:rPr>
          <w:rFonts w:ascii="Times New Roman" w:hAnsi="Times New Roman" w:cs="Times New Roman"/>
          <w:color w:val="0F0F0F"/>
          <w:sz w:val="24"/>
          <w:szCs w:val="24"/>
        </w:rPr>
        <w:t xml:space="preserve"> (</w:t>
      </w:r>
      <w:proofErr w:type="spellStart"/>
      <w:r w:rsidR="001A5BF8">
        <w:rPr>
          <w:rFonts w:ascii="Times New Roman" w:hAnsi="Times New Roman" w:cs="Times New Roman"/>
          <w:color w:val="0F0F0F"/>
          <w:sz w:val="24"/>
          <w:szCs w:val="24"/>
        </w:rPr>
        <w:t>RiskOptics</w:t>
      </w:r>
      <w:proofErr w:type="spellEnd"/>
      <w:r w:rsidR="001A5BF8">
        <w:rPr>
          <w:rFonts w:ascii="Times New Roman" w:hAnsi="Times New Roman" w:cs="Times New Roman"/>
          <w:color w:val="0F0F0F"/>
          <w:sz w:val="24"/>
          <w:szCs w:val="24"/>
        </w:rPr>
        <w:t>, 2023).</w:t>
      </w:r>
      <w:r w:rsidR="001A5BF8">
        <w:t xml:space="preserve">  </w:t>
      </w:r>
    </w:p>
    <w:p w14:paraId="255826DA" w14:textId="079A472D" w:rsidR="00EE5ED7" w:rsidRDefault="00FC71F2" w:rsidP="006849BB">
      <w:pPr>
        <w:rPr>
          <w:rFonts w:ascii="Times New Roman" w:hAnsi="Times New Roman" w:cs="Times New Roman"/>
          <w:color w:val="0F0F0F"/>
          <w:sz w:val="24"/>
          <w:szCs w:val="24"/>
        </w:rPr>
      </w:pPr>
      <w:r w:rsidRPr="00C42AA2">
        <w:rPr>
          <w:rFonts w:ascii="Times New Roman" w:hAnsi="Times New Roman" w:cs="Times New Roman"/>
          <w:color w:val="0F0F0F"/>
          <w:sz w:val="24"/>
          <w:szCs w:val="24"/>
        </w:rPr>
        <w:t>Although putting in place these security measures may require spending money initially, the potential financial consequences of a data breach or security incident can be much more significant. Investing in security measures from the start can lead to saving money in the long run by avoiding potential breaches an</w:t>
      </w:r>
      <w:r w:rsidR="00C42AA2" w:rsidRPr="00C42AA2">
        <w:rPr>
          <w:rFonts w:ascii="Times New Roman" w:hAnsi="Times New Roman" w:cs="Times New Roman"/>
          <w:color w:val="0F0F0F"/>
          <w:sz w:val="24"/>
          <w:szCs w:val="24"/>
        </w:rPr>
        <w:t>d</w:t>
      </w:r>
      <w:r w:rsidRPr="00C42AA2">
        <w:rPr>
          <w:rFonts w:ascii="Times New Roman" w:hAnsi="Times New Roman" w:cs="Times New Roman"/>
          <w:color w:val="0F0F0F"/>
          <w:sz w:val="24"/>
          <w:szCs w:val="24"/>
        </w:rPr>
        <w:t xml:space="preserve"> related problems.</w:t>
      </w:r>
    </w:p>
    <w:p w14:paraId="2426C743" w14:textId="77777777" w:rsidR="00AF54B1" w:rsidRDefault="00AF54B1" w:rsidP="006849BB">
      <w:pPr>
        <w:rPr>
          <w:rFonts w:ascii="Times New Roman" w:hAnsi="Times New Roman" w:cs="Times New Roman"/>
          <w:color w:val="0F0F0F"/>
          <w:sz w:val="24"/>
          <w:szCs w:val="24"/>
        </w:rPr>
      </w:pPr>
    </w:p>
    <w:p w14:paraId="32FF1650" w14:textId="77777777" w:rsidR="000C59A2" w:rsidRDefault="000C59A2" w:rsidP="00F20E7F">
      <w:pPr>
        <w:pStyle w:val="Heading2"/>
        <w:jc w:val="left"/>
        <w:rPr>
          <w:rFonts w:ascii="Times New Roman" w:hAnsi="Times New Roman" w:cs="Times New Roman"/>
          <w:b/>
          <w:bCs/>
          <w:color w:val="2F5496" w:themeColor="accent1" w:themeShade="BF"/>
          <w:sz w:val="32"/>
          <w:szCs w:val="32"/>
        </w:rPr>
      </w:pPr>
    </w:p>
    <w:p w14:paraId="6B8AC78F" w14:textId="77777777" w:rsidR="000C59A2" w:rsidRDefault="000C59A2" w:rsidP="00F20E7F">
      <w:pPr>
        <w:pStyle w:val="Heading2"/>
        <w:jc w:val="left"/>
        <w:rPr>
          <w:rFonts w:ascii="Times New Roman" w:hAnsi="Times New Roman" w:cs="Times New Roman"/>
          <w:b/>
          <w:bCs/>
          <w:color w:val="2F5496" w:themeColor="accent1" w:themeShade="BF"/>
          <w:sz w:val="32"/>
          <w:szCs w:val="32"/>
        </w:rPr>
      </w:pPr>
    </w:p>
    <w:p w14:paraId="7FFE3DAF" w14:textId="77777777" w:rsidR="00BB6FD3" w:rsidRDefault="00BB6FD3" w:rsidP="00F20E7F">
      <w:pPr>
        <w:pStyle w:val="Heading2"/>
        <w:jc w:val="left"/>
        <w:rPr>
          <w:rFonts w:ascii="Times New Roman" w:hAnsi="Times New Roman" w:cs="Times New Roman"/>
          <w:b/>
          <w:bCs/>
          <w:color w:val="2F5496" w:themeColor="accent1" w:themeShade="BF"/>
          <w:sz w:val="32"/>
          <w:szCs w:val="32"/>
        </w:rPr>
      </w:pPr>
    </w:p>
    <w:p w14:paraId="530B0977" w14:textId="3B4C7A57" w:rsidR="00F965CC" w:rsidRDefault="00F55EED" w:rsidP="00F20E7F">
      <w:pPr>
        <w:pStyle w:val="Heading2"/>
        <w:jc w:val="left"/>
        <w:rPr>
          <w:rFonts w:ascii="Times New Roman" w:hAnsi="Times New Roman" w:cs="Times New Roman"/>
          <w:b/>
          <w:bCs/>
          <w:color w:val="2F5496" w:themeColor="accent1" w:themeShade="BF"/>
          <w:sz w:val="32"/>
          <w:szCs w:val="32"/>
        </w:rPr>
      </w:pPr>
      <w:bookmarkStart w:id="8" w:name="_Toc151431609"/>
      <w:r w:rsidRPr="00F55EED">
        <w:rPr>
          <w:rFonts w:ascii="Times New Roman" w:hAnsi="Times New Roman" w:cs="Times New Roman"/>
          <w:b/>
          <w:bCs/>
          <w:color w:val="2F5496" w:themeColor="accent1" w:themeShade="BF"/>
          <w:sz w:val="32"/>
          <w:szCs w:val="32"/>
        </w:rPr>
        <w:t>3.3 NIST Cybersecurity Framework (CSF)</w:t>
      </w:r>
      <w:bookmarkEnd w:id="8"/>
    </w:p>
    <w:p w14:paraId="71651E2D" w14:textId="6DB8CE0F" w:rsidR="00B54E3E" w:rsidRDefault="00786574" w:rsidP="00F20E7F">
      <w:pPr>
        <w:rPr>
          <w:rFonts w:ascii="Times New Roman" w:hAnsi="Times New Roman" w:cs="Times New Roman"/>
          <w:color w:val="000000" w:themeColor="text1"/>
          <w:sz w:val="24"/>
          <w:szCs w:val="24"/>
        </w:rPr>
      </w:pPr>
      <w:r w:rsidRPr="00DC0BC0">
        <w:rPr>
          <w:rFonts w:ascii="Times New Roman" w:hAnsi="Times New Roman" w:cs="Times New Roman"/>
          <w:color w:val="000000" w:themeColor="text1"/>
          <w:sz w:val="24"/>
          <w:szCs w:val="24"/>
        </w:rPr>
        <w:t xml:space="preserve">The NIST Cybersecurity Framework is designed to aid businesses, regardless of their size, in gaining a clearer understanding of cybersecurity risks, effectively managing those risks, and minimizing them to protect their networks and data. </w:t>
      </w:r>
      <w:r w:rsidR="008645DA" w:rsidRPr="00DC0BC0">
        <w:rPr>
          <w:rFonts w:ascii="Times New Roman" w:hAnsi="Times New Roman" w:cs="Times New Roman"/>
          <w:color w:val="000000" w:themeColor="text1"/>
          <w:sz w:val="24"/>
          <w:szCs w:val="24"/>
        </w:rPr>
        <w:t xml:space="preserve">It offers </w:t>
      </w:r>
      <w:r w:rsidR="00262EE5" w:rsidRPr="00DC0BC0">
        <w:rPr>
          <w:rFonts w:ascii="Times New Roman" w:hAnsi="Times New Roman" w:cs="Times New Roman"/>
          <w:color w:val="000000" w:themeColor="text1"/>
          <w:sz w:val="24"/>
          <w:szCs w:val="24"/>
        </w:rPr>
        <w:t>various</w:t>
      </w:r>
      <w:r w:rsidR="008645DA" w:rsidRPr="00DC0BC0">
        <w:rPr>
          <w:rFonts w:ascii="Times New Roman" w:hAnsi="Times New Roman" w:cs="Times New Roman"/>
          <w:color w:val="000000" w:themeColor="text1"/>
          <w:sz w:val="24"/>
          <w:szCs w:val="24"/>
        </w:rPr>
        <w:t xml:space="preserve"> business</w:t>
      </w:r>
      <w:r w:rsidR="00262EE5" w:rsidRPr="00DC0BC0">
        <w:rPr>
          <w:rFonts w:ascii="Times New Roman" w:hAnsi="Times New Roman" w:cs="Times New Roman"/>
          <w:color w:val="000000" w:themeColor="text1"/>
          <w:sz w:val="24"/>
          <w:szCs w:val="24"/>
        </w:rPr>
        <w:t>es to</w:t>
      </w:r>
      <w:r w:rsidR="008645DA" w:rsidRPr="00DC0BC0">
        <w:rPr>
          <w:rFonts w:ascii="Times New Roman" w:hAnsi="Times New Roman" w:cs="Times New Roman"/>
          <w:color w:val="000000" w:themeColor="text1"/>
          <w:sz w:val="24"/>
          <w:szCs w:val="24"/>
        </w:rPr>
        <w:t xml:space="preserve"> set recommended practices to assist in prioritizing how to allocate time and resources for cybersecurity protection.</w:t>
      </w:r>
      <w:r w:rsidR="00262EE5" w:rsidRPr="00DC0BC0">
        <w:rPr>
          <w:rFonts w:ascii="Times New Roman" w:hAnsi="Times New Roman" w:cs="Times New Roman"/>
          <w:color w:val="000000" w:themeColor="text1"/>
          <w:sz w:val="24"/>
          <w:szCs w:val="24"/>
        </w:rPr>
        <w:t xml:space="preserve"> </w:t>
      </w:r>
      <w:r w:rsidR="00DC0BC0">
        <w:rPr>
          <w:rFonts w:ascii="Times New Roman" w:hAnsi="Times New Roman" w:cs="Times New Roman"/>
          <w:color w:val="000000" w:themeColor="text1"/>
          <w:sz w:val="24"/>
          <w:szCs w:val="24"/>
        </w:rPr>
        <w:t>(</w:t>
      </w:r>
      <w:proofErr w:type="spellStart"/>
      <w:r w:rsidR="00D2450E">
        <w:rPr>
          <w:rFonts w:ascii="Times New Roman" w:hAnsi="Times New Roman" w:cs="Times New Roman"/>
          <w:color w:val="000000" w:themeColor="text1"/>
          <w:sz w:val="24"/>
          <w:szCs w:val="24"/>
        </w:rPr>
        <w:t>FederalTradeCommission</w:t>
      </w:r>
      <w:proofErr w:type="spellEnd"/>
      <w:r w:rsidR="00D2450E">
        <w:rPr>
          <w:rFonts w:ascii="Times New Roman" w:hAnsi="Times New Roman" w:cs="Times New Roman"/>
          <w:color w:val="000000" w:themeColor="text1"/>
          <w:sz w:val="24"/>
          <w:szCs w:val="24"/>
        </w:rPr>
        <w:t xml:space="preserve">, </w:t>
      </w:r>
      <w:r w:rsidR="00E235BD">
        <w:rPr>
          <w:rFonts w:ascii="Times New Roman" w:hAnsi="Times New Roman" w:cs="Times New Roman"/>
          <w:color w:val="000000" w:themeColor="text1"/>
          <w:sz w:val="24"/>
          <w:szCs w:val="24"/>
        </w:rPr>
        <w:t xml:space="preserve">No Date). </w:t>
      </w:r>
    </w:p>
    <w:p w14:paraId="4B80C6E4" w14:textId="5C87E549" w:rsidR="00F20E7F" w:rsidRDefault="00163045" w:rsidP="00F20E7F">
      <w:pPr>
        <w:rPr>
          <w:rFonts w:ascii="Times New Roman" w:hAnsi="Times New Roman" w:cs="Times New Roman"/>
          <w:color w:val="000000" w:themeColor="text1"/>
          <w:sz w:val="24"/>
          <w:szCs w:val="24"/>
        </w:rPr>
      </w:pPr>
      <w:r w:rsidRPr="0055275C">
        <w:rPr>
          <w:rFonts w:ascii="Times New Roman" w:hAnsi="Times New Roman" w:cs="Times New Roman"/>
          <w:color w:val="000000" w:themeColor="text1"/>
          <w:sz w:val="24"/>
          <w:szCs w:val="24"/>
        </w:rPr>
        <w:t>The CSF streamlines cyber-risk management, enabling prompt and informed decision-making. Additionally, it simplifies the language of cybersecurity to enhance comprehension for both internal and external stakeholders.</w:t>
      </w:r>
      <w:r w:rsidR="0055475B" w:rsidRPr="0055275C">
        <w:rPr>
          <w:rFonts w:ascii="Times New Roman" w:hAnsi="Times New Roman" w:cs="Times New Roman"/>
          <w:color w:val="000000" w:themeColor="text1"/>
          <w:sz w:val="24"/>
          <w:szCs w:val="24"/>
        </w:rPr>
        <w:t xml:space="preserve"> </w:t>
      </w:r>
      <w:r w:rsidR="003C07A6" w:rsidRPr="0055275C">
        <w:rPr>
          <w:rFonts w:ascii="Times New Roman" w:hAnsi="Times New Roman" w:cs="Times New Roman"/>
          <w:color w:val="000000" w:themeColor="text1"/>
          <w:sz w:val="24"/>
          <w:szCs w:val="24"/>
        </w:rPr>
        <w:t>The CSF employs a straightforward framework consisting of only five primary functions, which are</w:t>
      </w:r>
      <w:r w:rsidR="00154DF6" w:rsidRPr="0055275C">
        <w:rPr>
          <w:rFonts w:ascii="Times New Roman" w:hAnsi="Times New Roman" w:cs="Times New Roman"/>
          <w:color w:val="000000" w:themeColor="text1"/>
          <w:sz w:val="24"/>
          <w:szCs w:val="24"/>
        </w:rPr>
        <w:t>, Identify, Protect, Detect, Respond, and Recover (Cisco, 2023).</w:t>
      </w:r>
      <w:r w:rsidR="0055275C">
        <w:rPr>
          <w:rFonts w:ascii="Times New Roman" w:hAnsi="Times New Roman" w:cs="Times New Roman"/>
          <w:color w:val="000000" w:themeColor="text1"/>
          <w:sz w:val="24"/>
          <w:szCs w:val="24"/>
        </w:rPr>
        <w:t xml:space="preserve"> </w:t>
      </w:r>
    </w:p>
    <w:p w14:paraId="54078E95" w14:textId="4AC3124E" w:rsidR="00197B3B" w:rsidRPr="00E75B12" w:rsidRDefault="00B54E3E" w:rsidP="00197B3B">
      <w:pPr>
        <w:pStyle w:val="Heading3"/>
        <w:jc w:val="left"/>
        <w:rPr>
          <w:rFonts w:ascii="Times New Roman" w:hAnsi="Times New Roman" w:cs="Times New Roman"/>
          <w:b/>
          <w:bCs/>
          <w:color w:val="1F3864" w:themeColor="accent1" w:themeShade="80"/>
        </w:rPr>
      </w:pPr>
      <w:bookmarkStart w:id="9" w:name="_Toc151431610"/>
      <w:r w:rsidRPr="00E75B12">
        <w:rPr>
          <w:rFonts w:ascii="Times New Roman" w:hAnsi="Times New Roman" w:cs="Times New Roman"/>
          <w:b/>
          <w:bCs/>
          <w:color w:val="1F3864" w:themeColor="accent1" w:themeShade="80"/>
        </w:rPr>
        <w:t xml:space="preserve">The five </w:t>
      </w:r>
      <w:r w:rsidR="00975519" w:rsidRPr="00E75B12">
        <w:rPr>
          <w:rFonts w:ascii="Times New Roman" w:hAnsi="Times New Roman" w:cs="Times New Roman"/>
          <w:b/>
          <w:bCs/>
          <w:color w:val="1F3864" w:themeColor="accent1" w:themeShade="80"/>
        </w:rPr>
        <w:t>functions for CSF</w:t>
      </w:r>
      <w:r w:rsidR="00E75B12" w:rsidRPr="00E75B12">
        <w:rPr>
          <w:rFonts w:ascii="Times New Roman" w:hAnsi="Times New Roman" w:cs="Times New Roman"/>
          <w:b/>
          <w:bCs/>
          <w:color w:val="1F3864" w:themeColor="accent1" w:themeShade="80"/>
        </w:rPr>
        <w:t>:</w:t>
      </w:r>
      <w:bookmarkEnd w:id="9"/>
    </w:p>
    <w:p w14:paraId="1026B3E1" w14:textId="16A5F425" w:rsidR="00457AC7" w:rsidRDefault="00457AC7" w:rsidP="00CC368B">
      <w:pPr>
        <w:rPr>
          <w:rFonts w:ascii="Times New Roman" w:hAnsi="Times New Roman" w:cs="Times New Roman"/>
          <w:b/>
          <w:bCs/>
          <w:sz w:val="24"/>
          <w:szCs w:val="24"/>
        </w:rPr>
      </w:pPr>
      <w:r>
        <w:rPr>
          <w:rFonts w:ascii="Times New Roman" w:hAnsi="Times New Roman" w:cs="Times New Roman"/>
          <w:b/>
          <w:bCs/>
          <w:sz w:val="24"/>
          <w:szCs w:val="24"/>
        </w:rPr>
        <w:t>1</w:t>
      </w:r>
      <w:r w:rsidR="009B1985">
        <w:rPr>
          <w:rFonts w:ascii="Times New Roman" w:hAnsi="Times New Roman" w:cs="Times New Roman"/>
          <w:b/>
          <w:bCs/>
          <w:sz w:val="24"/>
          <w:szCs w:val="24"/>
        </w:rPr>
        <w:t>-</w:t>
      </w:r>
      <w:r>
        <w:rPr>
          <w:rFonts w:ascii="Times New Roman" w:hAnsi="Times New Roman" w:cs="Times New Roman"/>
          <w:b/>
          <w:bCs/>
          <w:sz w:val="24"/>
          <w:szCs w:val="24"/>
        </w:rPr>
        <w:t xml:space="preserve"> </w:t>
      </w:r>
      <w:r w:rsidR="00197B3B" w:rsidRPr="00CC368B">
        <w:rPr>
          <w:rFonts w:ascii="Times New Roman" w:hAnsi="Times New Roman" w:cs="Times New Roman"/>
          <w:b/>
          <w:bCs/>
          <w:sz w:val="24"/>
          <w:szCs w:val="24"/>
        </w:rPr>
        <w:t>Identify</w:t>
      </w:r>
    </w:p>
    <w:p w14:paraId="2BD78E8E" w14:textId="6E6A9E56" w:rsidR="00CC368B" w:rsidRDefault="00CC368B" w:rsidP="00CC368B">
      <w:pPr>
        <w:rPr>
          <w:rFonts w:ascii="Times New Roman" w:hAnsi="Times New Roman" w:cs="Times New Roman"/>
          <w:sz w:val="24"/>
          <w:szCs w:val="24"/>
        </w:rPr>
      </w:pPr>
      <w:r w:rsidRPr="00CC368B">
        <w:rPr>
          <w:rFonts w:ascii="Times New Roman" w:hAnsi="Times New Roman" w:cs="Times New Roman"/>
          <w:sz w:val="24"/>
          <w:szCs w:val="24"/>
        </w:rPr>
        <w:t>The Identify feature assists in developing an overall risk management strategy for cybersecurity. It aids in the comprehension of your important assets, company environment, governance model, and supply chain</w:t>
      </w:r>
      <w:r w:rsidR="00FC63F7">
        <w:rPr>
          <w:rFonts w:ascii="Times New Roman" w:hAnsi="Times New Roman" w:cs="Times New Roman"/>
          <w:sz w:val="24"/>
          <w:szCs w:val="24"/>
        </w:rPr>
        <w:t xml:space="preserve"> (Cisco, 2023)</w:t>
      </w:r>
    </w:p>
    <w:p w14:paraId="2C3DDB14" w14:textId="00B154D2" w:rsidR="00457AC7" w:rsidRDefault="00457AC7" w:rsidP="00CC368B">
      <w:pPr>
        <w:rPr>
          <w:rFonts w:ascii="Times New Roman" w:hAnsi="Times New Roman" w:cs="Times New Roman"/>
          <w:b/>
          <w:bCs/>
          <w:sz w:val="24"/>
          <w:szCs w:val="24"/>
        </w:rPr>
      </w:pPr>
      <w:r>
        <w:rPr>
          <w:rFonts w:ascii="Times New Roman" w:hAnsi="Times New Roman" w:cs="Times New Roman"/>
          <w:b/>
          <w:bCs/>
          <w:sz w:val="24"/>
          <w:szCs w:val="24"/>
        </w:rPr>
        <w:lastRenderedPageBreak/>
        <w:t>2</w:t>
      </w:r>
      <w:r w:rsidR="009B1985">
        <w:rPr>
          <w:rFonts w:ascii="Times New Roman" w:hAnsi="Times New Roman" w:cs="Times New Roman"/>
          <w:b/>
          <w:bCs/>
          <w:sz w:val="24"/>
          <w:szCs w:val="24"/>
        </w:rPr>
        <w:t>-</w:t>
      </w:r>
      <w:r>
        <w:rPr>
          <w:rFonts w:ascii="Times New Roman" w:hAnsi="Times New Roman" w:cs="Times New Roman"/>
          <w:b/>
          <w:bCs/>
          <w:sz w:val="24"/>
          <w:szCs w:val="24"/>
        </w:rPr>
        <w:t xml:space="preserve"> </w:t>
      </w:r>
      <w:r w:rsidR="00EA27BB">
        <w:rPr>
          <w:rFonts w:ascii="Times New Roman" w:hAnsi="Times New Roman" w:cs="Times New Roman"/>
          <w:b/>
          <w:bCs/>
          <w:sz w:val="24"/>
          <w:szCs w:val="24"/>
        </w:rPr>
        <w:t>Protect</w:t>
      </w:r>
    </w:p>
    <w:p w14:paraId="4D3DF5A8" w14:textId="7C69222F" w:rsidR="00F00FE2" w:rsidRDefault="00C749A5" w:rsidP="00CC368B">
      <w:pPr>
        <w:rPr>
          <w:rFonts w:ascii="Times New Roman" w:hAnsi="Times New Roman" w:cs="Times New Roman"/>
          <w:color w:val="0F0F0F"/>
          <w:sz w:val="24"/>
          <w:szCs w:val="24"/>
        </w:rPr>
      </w:pPr>
      <w:r w:rsidRPr="001F564E">
        <w:rPr>
          <w:rFonts w:ascii="Times New Roman" w:hAnsi="Times New Roman" w:cs="Times New Roman"/>
          <w:color w:val="0F0F0F"/>
          <w:sz w:val="24"/>
          <w:szCs w:val="24"/>
        </w:rPr>
        <w:t>Protect assists in implementing crucial defensive measures by considering essential assets, and additional information provided by the Identify function.</w:t>
      </w:r>
      <w:r w:rsidR="004F73E1" w:rsidRPr="001F564E">
        <w:rPr>
          <w:rFonts w:ascii="Times New Roman" w:hAnsi="Times New Roman" w:cs="Times New Roman"/>
          <w:color w:val="0F0F0F"/>
          <w:sz w:val="24"/>
          <w:szCs w:val="24"/>
        </w:rPr>
        <w:t xml:space="preserve"> </w:t>
      </w:r>
      <w:r w:rsidR="00FC63F7">
        <w:rPr>
          <w:rFonts w:ascii="Times New Roman" w:hAnsi="Times New Roman" w:cs="Times New Roman"/>
          <w:color w:val="0F0F0F"/>
          <w:sz w:val="24"/>
          <w:szCs w:val="24"/>
        </w:rPr>
        <w:t>(Cisco, 2023).</w:t>
      </w:r>
    </w:p>
    <w:p w14:paraId="1182FC72" w14:textId="2BD3B87F" w:rsidR="00457AC7" w:rsidRDefault="00457AC7" w:rsidP="00CC368B">
      <w:pPr>
        <w:rPr>
          <w:rFonts w:ascii="Times New Roman" w:hAnsi="Times New Roman" w:cs="Times New Roman"/>
          <w:b/>
          <w:bCs/>
          <w:color w:val="0F0F0F"/>
          <w:sz w:val="24"/>
          <w:szCs w:val="24"/>
        </w:rPr>
      </w:pPr>
      <w:r>
        <w:rPr>
          <w:rFonts w:ascii="Times New Roman" w:hAnsi="Times New Roman" w:cs="Times New Roman"/>
          <w:b/>
          <w:bCs/>
          <w:color w:val="0F0F0F"/>
          <w:sz w:val="24"/>
          <w:szCs w:val="24"/>
        </w:rPr>
        <w:t>3</w:t>
      </w:r>
      <w:r w:rsidR="009B1985">
        <w:rPr>
          <w:rFonts w:ascii="Times New Roman" w:hAnsi="Times New Roman" w:cs="Times New Roman"/>
          <w:b/>
          <w:bCs/>
          <w:color w:val="0F0F0F"/>
          <w:sz w:val="24"/>
          <w:szCs w:val="24"/>
        </w:rPr>
        <w:t xml:space="preserve">- </w:t>
      </w:r>
      <w:r w:rsidR="001F564E" w:rsidRPr="001F564E">
        <w:rPr>
          <w:rFonts w:ascii="Times New Roman" w:hAnsi="Times New Roman" w:cs="Times New Roman"/>
          <w:b/>
          <w:bCs/>
          <w:color w:val="0F0F0F"/>
          <w:sz w:val="24"/>
          <w:szCs w:val="24"/>
        </w:rPr>
        <w:t>Detect</w:t>
      </w:r>
    </w:p>
    <w:p w14:paraId="7E9EAC0C" w14:textId="68366B09" w:rsidR="001F564E" w:rsidRDefault="005A5E16" w:rsidP="00CC368B">
      <w:pPr>
        <w:rPr>
          <w:rFonts w:ascii="Times New Roman" w:hAnsi="Times New Roman" w:cs="Times New Roman"/>
          <w:color w:val="0F0F0F"/>
          <w:sz w:val="24"/>
          <w:szCs w:val="24"/>
        </w:rPr>
      </w:pPr>
      <w:r w:rsidRPr="005A5E16">
        <w:rPr>
          <w:rFonts w:ascii="Times New Roman" w:hAnsi="Times New Roman" w:cs="Times New Roman"/>
          <w:color w:val="0F0F0F"/>
          <w:sz w:val="24"/>
          <w:szCs w:val="24"/>
        </w:rPr>
        <w:t>Check the computers on a regular basis for unauthorized access</w:t>
      </w:r>
      <w:r w:rsidR="0000110E">
        <w:rPr>
          <w:rFonts w:ascii="Times New Roman" w:hAnsi="Times New Roman" w:cs="Times New Roman"/>
          <w:color w:val="0F0F0F"/>
          <w:sz w:val="24"/>
          <w:szCs w:val="24"/>
        </w:rPr>
        <w:t xml:space="preserve"> </w:t>
      </w:r>
      <w:r w:rsidRPr="005A5E16">
        <w:rPr>
          <w:rFonts w:ascii="Times New Roman" w:hAnsi="Times New Roman" w:cs="Times New Roman"/>
          <w:color w:val="0F0F0F"/>
          <w:sz w:val="24"/>
          <w:szCs w:val="24"/>
        </w:rPr>
        <w:t>or any unusual traffic from different software</w:t>
      </w:r>
      <w:r w:rsidR="00FC63F7">
        <w:rPr>
          <w:rFonts w:ascii="Times New Roman" w:hAnsi="Times New Roman" w:cs="Times New Roman"/>
          <w:color w:val="0F0F0F"/>
          <w:sz w:val="24"/>
          <w:szCs w:val="24"/>
        </w:rPr>
        <w:t xml:space="preserve"> (Cisco, 2023).</w:t>
      </w:r>
    </w:p>
    <w:p w14:paraId="5C4635F3" w14:textId="304D986C" w:rsidR="00457AC7" w:rsidRDefault="00457AC7" w:rsidP="00CC368B">
      <w:pPr>
        <w:rPr>
          <w:rFonts w:ascii="Times New Roman" w:hAnsi="Times New Roman" w:cs="Times New Roman"/>
          <w:b/>
          <w:bCs/>
          <w:color w:val="0F0F0F"/>
          <w:sz w:val="24"/>
          <w:szCs w:val="24"/>
        </w:rPr>
      </w:pPr>
      <w:r>
        <w:rPr>
          <w:rFonts w:ascii="Times New Roman" w:hAnsi="Times New Roman" w:cs="Times New Roman"/>
          <w:b/>
          <w:bCs/>
          <w:color w:val="0F0F0F"/>
          <w:sz w:val="24"/>
          <w:szCs w:val="24"/>
        </w:rPr>
        <w:t>4</w:t>
      </w:r>
      <w:r w:rsidR="009B1985">
        <w:rPr>
          <w:rFonts w:ascii="Times New Roman" w:hAnsi="Times New Roman" w:cs="Times New Roman"/>
          <w:b/>
          <w:bCs/>
          <w:color w:val="0F0F0F"/>
          <w:sz w:val="24"/>
          <w:szCs w:val="24"/>
        </w:rPr>
        <w:t xml:space="preserve">- </w:t>
      </w:r>
      <w:r w:rsidR="00470F3D" w:rsidRPr="00470F3D">
        <w:rPr>
          <w:rFonts w:ascii="Times New Roman" w:hAnsi="Times New Roman" w:cs="Times New Roman"/>
          <w:b/>
          <w:bCs/>
          <w:color w:val="0F0F0F"/>
          <w:sz w:val="24"/>
          <w:szCs w:val="24"/>
        </w:rPr>
        <w:t>Respond</w:t>
      </w:r>
    </w:p>
    <w:p w14:paraId="3490A617" w14:textId="0AB51928" w:rsidR="00470F3D" w:rsidRDefault="00746189" w:rsidP="00CC368B">
      <w:pPr>
        <w:rPr>
          <w:rFonts w:ascii="Times New Roman" w:hAnsi="Times New Roman" w:cs="Times New Roman"/>
          <w:color w:val="0F0F0F"/>
          <w:sz w:val="24"/>
          <w:szCs w:val="24"/>
        </w:rPr>
      </w:pPr>
      <w:r w:rsidRPr="00746189">
        <w:rPr>
          <w:rFonts w:ascii="Times New Roman" w:hAnsi="Times New Roman" w:cs="Times New Roman"/>
          <w:color w:val="0F0F0F"/>
          <w:sz w:val="24"/>
          <w:szCs w:val="24"/>
        </w:rPr>
        <w:t>The Respond function guides you in promptly undertaking appropriate measures through incident response planning, analysis, mitigation, communication, and continuous enhancement</w:t>
      </w:r>
      <w:r w:rsidR="00FC63F7">
        <w:rPr>
          <w:rFonts w:ascii="Times New Roman" w:hAnsi="Times New Roman" w:cs="Times New Roman"/>
          <w:color w:val="0F0F0F"/>
          <w:sz w:val="24"/>
          <w:szCs w:val="24"/>
        </w:rPr>
        <w:t xml:space="preserve"> (Cisco, 2023)</w:t>
      </w:r>
    </w:p>
    <w:p w14:paraId="3355FDA5" w14:textId="77777777" w:rsidR="00454F9C" w:rsidRDefault="00454F9C" w:rsidP="00E93F30">
      <w:pPr>
        <w:rPr>
          <w:rFonts w:ascii="Times New Roman" w:hAnsi="Times New Roman" w:cs="Times New Roman"/>
          <w:b/>
          <w:bCs/>
          <w:sz w:val="24"/>
          <w:szCs w:val="24"/>
        </w:rPr>
      </w:pPr>
      <w:r w:rsidRPr="00454F9C">
        <w:rPr>
          <w:rFonts w:ascii="Times New Roman" w:hAnsi="Times New Roman" w:cs="Times New Roman"/>
          <w:b/>
          <w:bCs/>
          <w:color w:val="0F0F0F"/>
          <w:sz w:val="24"/>
          <w:szCs w:val="24"/>
        </w:rPr>
        <w:t>5- Recover</w:t>
      </w:r>
    </w:p>
    <w:p w14:paraId="3F872729" w14:textId="6092C1AF" w:rsidR="00E93F30" w:rsidRDefault="00454F9C" w:rsidP="00E93F30">
      <w:pPr>
        <w:rPr>
          <w:rFonts w:ascii="Times New Roman" w:hAnsi="Times New Roman" w:cs="Times New Roman"/>
          <w:color w:val="000000" w:themeColor="text1"/>
          <w:sz w:val="24"/>
          <w:szCs w:val="24"/>
        </w:rPr>
      </w:pPr>
      <w:r w:rsidRPr="00454F9C">
        <w:rPr>
          <w:rFonts w:ascii="Times New Roman" w:hAnsi="Times New Roman" w:cs="Times New Roman"/>
          <w:color w:val="000000" w:themeColor="text1"/>
          <w:sz w:val="24"/>
          <w:szCs w:val="24"/>
        </w:rPr>
        <w:t>The Recover function aids in restoring normalcy through recovery planning, ongoing enhancements, and effective communication</w:t>
      </w:r>
      <w:r w:rsidR="00FC63F7">
        <w:rPr>
          <w:rFonts w:ascii="Times New Roman" w:hAnsi="Times New Roman" w:cs="Times New Roman"/>
          <w:color w:val="000000" w:themeColor="text1"/>
          <w:sz w:val="24"/>
          <w:szCs w:val="24"/>
        </w:rPr>
        <w:t xml:space="preserve"> (Cisco, 2023).</w:t>
      </w:r>
    </w:p>
    <w:p w14:paraId="6765E663" w14:textId="77777777" w:rsidR="00FC63F7" w:rsidRDefault="00FC63F7" w:rsidP="00E93F30">
      <w:pPr>
        <w:rPr>
          <w:rFonts w:ascii="Times New Roman" w:hAnsi="Times New Roman" w:cs="Times New Roman"/>
          <w:color w:val="000000" w:themeColor="text1"/>
          <w:sz w:val="24"/>
          <w:szCs w:val="24"/>
        </w:rPr>
      </w:pPr>
    </w:p>
    <w:p w14:paraId="1784B129" w14:textId="215260EB" w:rsidR="00FC63F7" w:rsidRPr="00454F9C" w:rsidRDefault="006A2A7A" w:rsidP="00E93F30">
      <w:pPr>
        <w:rPr>
          <w:rFonts w:ascii="Times New Roman" w:hAnsi="Times New Roman" w:cs="Times New Roman"/>
          <w:sz w:val="24"/>
          <w:szCs w:val="24"/>
        </w:rPr>
      </w:pPr>
      <w:r w:rsidRPr="00BF1D3B">
        <w:rPr>
          <w:rFonts w:ascii="Times New Roman" w:hAnsi="Times New Roman" w:cs="Times New Roman"/>
          <w:sz w:val="24"/>
          <w:szCs w:val="24"/>
        </w:rPr>
        <w:t xml:space="preserve">The online textile firm can systematically detect and mitigate cybersecurity risks by utilising CSF. </w:t>
      </w:r>
      <w:r w:rsidR="00BC5B37" w:rsidRPr="00BF1D3B">
        <w:rPr>
          <w:rFonts w:ascii="Times New Roman" w:hAnsi="Times New Roman" w:cs="Times New Roman"/>
          <w:sz w:val="24"/>
          <w:szCs w:val="24"/>
        </w:rPr>
        <w:t>CSF promotes a continuous improvement cycle, allowing online textile firms to adapt to changing cybersecurity threats and technology over time.</w:t>
      </w:r>
      <w:r w:rsidR="00C159D6" w:rsidRPr="00BF1D3B">
        <w:rPr>
          <w:rFonts w:ascii="Times New Roman" w:hAnsi="Times New Roman" w:cs="Times New Roman"/>
          <w:sz w:val="24"/>
          <w:szCs w:val="24"/>
        </w:rPr>
        <w:t xml:space="preserve"> Adopting CSF practices reflects a dedication to online security, showcasing a commitment to safeguarding sensitive customer information. In the context of the online textile industry, where customers share private details like credit/debit card information and customised designs, maintaining a reputation for security and trust is crucial for both attracting and retaining a customer base.</w:t>
      </w:r>
      <w:r w:rsidR="00C159D6">
        <w:rPr>
          <w:rFonts w:ascii="Times New Roman" w:hAnsi="Times New Roman" w:cs="Times New Roman"/>
          <w:sz w:val="24"/>
          <w:szCs w:val="24"/>
        </w:rPr>
        <w:t xml:space="preserve"> </w:t>
      </w:r>
      <w:r w:rsidR="008912D8" w:rsidRPr="00BF1D3B">
        <w:rPr>
          <w:rFonts w:ascii="Times New Roman" w:hAnsi="Times New Roman" w:cs="Times New Roman"/>
          <w:color w:val="0F0F0F"/>
          <w:sz w:val="24"/>
          <w:szCs w:val="24"/>
        </w:rPr>
        <w:t xml:space="preserve">Therefore, the implementation of CSF (Cyber Security Framework) is crucial for adoption in small or medium-sized textile businesses. It provides customers with the assurance that their personalized designs are securely safeguarded by the company. </w:t>
      </w:r>
      <w:r w:rsidR="001E17D3" w:rsidRPr="00BF1D3B">
        <w:rPr>
          <w:rFonts w:ascii="Times New Roman" w:hAnsi="Times New Roman" w:cs="Times New Roman"/>
          <w:color w:val="0F0F0F"/>
          <w:sz w:val="24"/>
          <w:szCs w:val="24"/>
        </w:rPr>
        <w:t xml:space="preserve">This not only eases customer worries but also removes the fears linked to possible </w:t>
      </w:r>
      <w:r w:rsidR="00D53790" w:rsidRPr="00BF1D3B">
        <w:rPr>
          <w:rFonts w:ascii="Times New Roman" w:hAnsi="Times New Roman" w:cs="Times New Roman"/>
          <w:color w:val="0F0F0F"/>
          <w:sz w:val="24"/>
          <w:szCs w:val="24"/>
        </w:rPr>
        <w:t>cyber-attacks</w:t>
      </w:r>
      <w:r w:rsidR="001E17D3" w:rsidRPr="00BF1D3B">
        <w:rPr>
          <w:rFonts w:ascii="Times New Roman" w:hAnsi="Times New Roman" w:cs="Times New Roman"/>
          <w:color w:val="0F0F0F"/>
          <w:sz w:val="24"/>
          <w:szCs w:val="24"/>
        </w:rPr>
        <w:t xml:space="preserve"> on the website of the company </w:t>
      </w:r>
      <w:r w:rsidR="00D53790" w:rsidRPr="00BF1D3B">
        <w:rPr>
          <w:rFonts w:ascii="Times New Roman" w:hAnsi="Times New Roman" w:cs="Times New Roman"/>
          <w:color w:val="0F0F0F"/>
          <w:sz w:val="24"/>
          <w:szCs w:val="24"/>
        </w:rPr>
        <w:t xml:space="preserve">where they create their clothing designs. </w:t>
      </w:r>
      <w:r w:rsidR="00BF1D3B" w:rsidRPr="00BF1D3B">
        <w:rPr>
          <w:rFonts w:ascii="Times New Roman" w:hAnsi="Times New Roman" w:cs="Times New Roman"/>
          <w:color w:val="0F0F0F"/>
          <w:sz w:val="24"/>
          <w:szCs w:val="24"/>
        </w:rPr>
        <w:t>Due to its strong dedication to comprehensive cyber security measures, customers are inclined to have greater trust in the company.</w:t>
      </w:r>
      <w:r w:rsidR="000D5417">
        <w:rPr>
          <w:rFonts w:ascii="Times New Roman" w:hAnsi="Times New Roman" w:cs="Times New Roman"/>
          <w:color w:val="0F0F0F"/>
          <w:sz w:val="24"/>
          <w:szCs w:val="24"/>
        </w:rPr>
        <w:t xml:space="preserve"> </w:t>
      </w:r>
    </w:p>
    <w:p w14:paraId="55B03A17" w14:textId="202099FC" w:rsidR="00AF54B1" w:rsidRDefault="00AF54B1" w:rsidP="00BF1D3B">
      <w:pPr>
        <w:rPr>
          <w:rFonts w:ascii="Times New Roman" w:hAnsi="Times New Roman" w:cs="Times New Roman"/>
          <w:color w:val="000000" w:themeColor="text1"/>
          <w:sz w:val="24"/>
          <w:szCs w:val="24"/>
        </w:rPr>
      </w:pPr>
    </w:p>
    <w:p w14:paraId="5C538616" w14:textId="2A37FA85" w:rsidR="00BF1D3B" w:rsidRPr="00920EEA" w:rsidRDefault="00BF1D3B" w:rsidP="00920EEA">
      <w:pPr>
        <w:pStyle w:val="Heading2"/>
        <w:jc w:val="left"/>
        <w:rPr>
          <w:rFonts w:ascii="Times New Roman" w:hAnsi="Times New Roman" w:cs="Times New Roman"/>
          <w:b/>
          <w:bCs/>
          <w:color w:val="2F5496" w:themeColor="accent1" w:themeShade="BF"/>
          <w:sz w:val="32"/>
          <w:szCs w:val="32"/>
        </w:rPr>
      </w:pPr>
      <w:bookmarkStart w:id="10" w:name="_Toc151431611"/>
      <w:r w:rsidRPr="00920EEA">
        <w:rPr>
          <w:rFonts w:ascii="Times New Roman" w:hAnsi="Times New Roman" w:cs="Times New Roman"/>
          <w:b/>
          <w:bCs/>
          <w:color w:val="2F5496" w:themeColor="accent1" w:themeShade="BF"/>
          <w:sz w:val="32"/>
          <w:szCs w:val="32"/>
        </w:rPr>
        <w:t xml:space="preserve">3.4 </w:t>
      </w:r>
      <w:r w:rsidR="007F7A69" w:rsidRPr="00920EEA">
        <w:rPr>
          <w:rFonts w:ascii="Times New Roman" w:hAnsi="Times New Roman" w:cs="Times New Roman"/>
          <w:b/>
          <w:bCs/>
          <w:color w:val="2F5496" w:themeColor="accent1" w:themeShade="BF"/>
          <w:sz w:val="32"/>
          <w:szCs w:val="32"/>
        </w:rPr>
        <w:t xml:space="preserve">ISO/IEC </w:t>
      </w:r>
      <w:r w:rsidR="00462AAF" w:rsidRPr="00920EEA">
        <w:rPr>
          <w:rFonts w:ascii="Times New Roman" w:hAnsi="Times New Roman" w:cs="Times New Roman"/>
          <w:b/>
          <w:bCs/>
          <w:color w:val="2F5496" w:themeColor="accent1" w:themeShade="BF"/>
          <w:sz w:val="32"/>
          <w:szCs w:val="32"/>
        </w:rPr>
        <w:t xml:space="preserve">20000-1:2018 (SERVICE MANAGEMENT SYSTEM </w:t>
      </w:r>
      <w:r w:rsidR="00920EEA" w:rsidRPr="00920EEA">
        <w:rPr>
          <w:rFonts w:ascii="Times New Roman" w:hAnsi="Times New Roman" w:cs="Times New Roman"/>
          <w:b/>
          <w:bCs/>
          <w:color w:val="2F5496" w:themeColor="accent1" w:themeShade="BF"/>
          <w:sz w:val="32"/>
          <w:szCs w:val="32"/>
        </w:rPr>
        <w:t>FOR IT)</w:t>
      </w:r>
      <w:bookmarkEnd w:id="10"/>
    </w:p>
    <w:p w14:paraId="789DD32A" w14:textId="77777777" w:rsidR="008E7062" w:rsidRPr="00CE15B5" w:rsidRDefault="00C2601F" w:rsidP="00293B01">
      <w:pPr>
        <w:rPr>
          <w:rFonts w:ascii="Times New Roman" w:hAnsi="Times New Roman" w:cs="Times New Roman"/>
          <w:color w:val="0F0F0F"/>
          <w:sz w:val="24"/>
          <w:szCs w:val="24"/>
        </w:rPr>
      </w:pPr>
      <w:r w:rsidRPr="00CE15B5">
        <w:rPr>
          <w:rFonts w:ascii="Times New Roman" w:hAnsi="Times New Roman" w:cs="Times New Roman"/>
          <w:color w:val="0F0F0F"/>
          <w:sz w:val="24"/>
          <w:szCs w:val="24"/>
        </w:rPr>
        <w:t>This standard outlines the criteria for an entity to set up, execute, sustain, and consistently enhance a service management system (SMS).</w:t>
      </w:r>
      <w:r w:rsidR="0074627C" w:rsidRPr="00CE15B5">
        <w:rPr>
          <w:rFonts w:ascii="Times New Roman" w:hAnsi="Times New Roman" w:cs="Times New Roman"/>
          <w:color w:val="0F0F0F"/>
          <w:sz w:val="24"/>
          <w:szCs w:val="24"/>
        </w:rPr>
        <w:t xml:space="preserve"> This standard outlines the things a company needs to do for planning, designing, transitioning, delivering, and improving services. The goal is to meet the needs of the services and bring value.</w:t>
      </w:r>
      <w:r w:rsidR="00293B01" w:rsidRPr="00CE15B5">
        <w:rPr>
          <w:rFonts w:ascii="Times New Roman" w:hAnsi="Times New Roman" w:cs="Times New Roman"/>
          <w:color w:val="0F0F0F"/>
          <w:sz w:val="24"/>
          <w:szCs w:val="24"/>
        </w:rPr>
        <w:t xml:space="preserve"> </w:t>
      </w:r>
      <w:r w:rsidR="00575318" w:rsidRPr="00CE15B5">
        <w:rPr>
          <w:rFonts w:ascii="Times New Roman" w:hAnsi="Times New Roman" w:cs="Times New Roman"/>
          <w:color w:val="0F0F0F"/>
          <w:sz w:val="24"/>
          <w:szCs w:val="24"/>
        </w:rPr>
        <w:t>This standard enables an organization to enhance the planning, design, transition, delivery, and improvement of services by efficiently implementing and operating an SMS.</w:t>
      </w:r>
      <w:r w:rsidR="00B56F03" w:rsidRPr="00CE15B5">
        <w:rPr>
          <w:rFonts w:ascii="Times New Roman" w:hAnsi="Times New Roman" w:cs="Times New Roman"/>
          <w:color w:val="0F0F0F"/>
          <w:sz w:val="24"/>
          <w:szCs w:val="24"/>
        </w:rPr>
        <w:t xml:space="preserve"> </w:t>
      </w:r>
      <w:r w:rsidR="00D13CC6" w:rsidRPr="00CE15B5">
        <w:rPr>
          <w:rFonts w:ascii="Times New Roman" w:hAnsi="Times New Roman" w:cs="Times New Roman"/>
          <w:color w:val="0F0F0F"/>
          <w:sz w:val="24"/>
          <w:szCs w:val="24"/>
        </w:rPr>
        <w:t xml:space="preserve">An organization can utilize this document to assess both its Service Management System (SMS) and the services it provides. </w:t>
      </w:r>
      <w:r w:rsidR="00B56F03" w:rsidRPr="00CE15B5">
        <w:rPr>
          <w:rFonts w:ascii="Times New Roman" w:hAnsi="Times New Roman" w:cs="Times New Roman"/>
          <w:color w:val="0F0F0F"/>
          <w:sz w:val="24"/>
          <w:szCs w:val="24"/>
        </w:rPr>
        <w:lastRenderedPageBreak/>
        <w:t>This document is suitable for a customer looking for services and wanting assurance about the quality of those services</w:t>
      </w:r>
      <w:r w:rsidR="00D13CC6" w:rsidRPr="00CE15B5">
        <w:rPr>
          <w:rFonts w:ascii="Times New Roman" w:hAnsi="Times New Roman" w:cs="Times New Roman"/>
          <w:color w:val="0F0F0F"/>
          <w:sz w:val="24"/>
          <w:szCs w:val="24"/>
        </w:rPr>
        <w:t xml:space="preserve"> (IS0, </w:t>
      </w:r>
      <w:r w:rsidR="00262433" w:rsidRPr="00CE15B5">
        <w:rPr>
          <w:rFonts w:ascii="Times New Roman" w:hAnsi="Times New Roman" w:cs="Times New Roman"/>
          <w:color w:val="0F0F0F"/>
          <w:sz w:val="24"/>
          <w:szCs w:val="24"/>
        </w:rPr>
        <w:t xml:space="preserve">2018). </w:t>
      </w:r>
    </w:p>
    <w:p w14:paraId="73E34225" w14:textId="4AAD33FC" w:rsidR="00091E0F" w:rsidRDefault="008E7062" w:rsidP="00293B01">
      <w:pPr>
        <w:rPr>
          <w:rFonts w:ascii="Times New Roman" w:hAnsi="Times New Roman" w:cs="Times New Roman"/>
          <w:color w:val="0F0F0F"/>
          <w:sz w:val="24"/>
          <w:szCs w:val="24"/>
        </w:rPr>
      </w:pPr>
      <w:r w:rsidRPr="00CE15B5">
        <w:rPr>
          <w:rFonts w:ascii="Times New Roman" w:hAnsi="Times New Roman" w:cs="Times New Roman"/>
          <w:color w:val="0F0F0F"/>
          <w:sz w:val="24"/>
          <w:szCs w:val="24"/>
        </w:rPr>
        <w:t>T</w:t>
      </w:r>
      <w:r w:rsidR="00262433" w:rsidRPr="00CE15B5">
        <w:rPr>
          <w:rFonts w:ascii="Times New Roman" w:hAnsi="Times New Roman" w:cs="Times New Roman"/>
          <w:color w:val="0F0F0F"/>
          <w:sz w:val="24"/>
          <w:szCs w:val="24"/>
        </w:rPr>
        <w:t>his standard can</w:t>
      </w:r>
      <w:r w:rsidR="004B10D3" w:rsidRPr="00CE15B5">
        <w:rPr>
          <w:rFonts w:ascii="Times New Roman" w:hAnsi="Times New Roman" w:cs="Times New Roman"/>
          <w:color w:val="0F0F0F"/>
          <w:sz w:val="24"/>
          <w:szCs w:val="24"/>
        </w:rPr>
        <w:t xml:space="preserve"> be beneficial for the textile online business</w:t>
      </w:r>
      <w:r w:rsidR="001F5D19" w:rsidRPr="00CE15B5">
        <w:rPr>
          <w:rFonts w:ascii="Times New Roman" w:hAnsi="Times New Roman" w:cs="Times New Roman"/>
          <w:color w:val="0F0F0F"/>
          <w:sz w:val="24"/>
          <w:szCs w:val="24"/>
        </w:rPr>
        <w:t xml:space="preserve">, as </w:t>
      </w:r>
      <w:r w:rsidR="00751344" w:rsidRPr="00CE15B5">
        <w:rPr>
          <w:rFonts w:ascii="Times New Roman" w:hAnsi="Times New Roman" w:cs="Times New Roman"/>
          <w:color w:val="0F0F0F"/>
          <w:sz w:val="24"/>
          <w:szCs w:val="24"/>
        </w:rPr>
        <w:t xml:space="preserve">the services offered by textile </w:t>
      </w:r>
      <w:r w:rsidR="008F6CD3" w:rsidRPr="00CE15B5">
        <w:rPr>
          <w:rFonts w:ascii="Times New Roman" w:hAnsi="Times New Roman" w:cs="Times New Roman"/>
          <w:color w:val="0F0F0F"/>
          <w:sz w:val="24"/>
          <w:szCs w:val="24"/>
        </w:rPr>
        <w:t xml:space="preserve">small </w:t>
      </w:r>
      <w:r w:rsidR="000D472E" w:rsidRPr="00CE15B5">
        <w:rPr>
          <w:rFonts w:ascii="Times New Roman" w:hAnsi="Times New Roman" w:cs="Times New Roman"/>
          <w:color w:val="0F0F0F"/>
          <w:sz w:val="24"/>
          <w:szCs w:val="24"/>
        </w:rPr>
        <w:t>and medium-sized enterprises (</w:t>
      </w:r>
      <w:r w:rsidR="00751344" w:rsidRPr="00CE15B5">
        <w:rPr>
          <w:rFonts w:ascii="Times New Roman" w:hAnsi="Times New Roman" w:cs="Times New Roman"/>
          <w:color w:val="0F0F0F"/>
          <w:sz w:val="24"/>
          <w:szCs w:val="24"/>
        </w:rPr>
        <w:t>SMEs</w:t>
      </w:r>
      <w:r w:rsidR="000D472E" w:rsidRPr="00CE15B5">
        <w:rPr>
          <w:rFonts w:ascii="Times New Roman" w:hAnsi="Times New Roman" w:cs="Times New Roman"/>
          <w:color w:val="0F0F0F"/>
          <w:sz w:val="24"/>
          <w:szCs w:val="24"/>
        </w:rPr>
        <w:t>)</w:t>
      </w:r>
      <w:r w:rsidR="00751344" w:rsidRPr="00CE15B5">
        <w:rPr>
          <w:rFonts w:ascii="Times New Roman" w:hAnsi="Times New Roman" w:cs="Times New Roman"/>
          <w:color w:val="0F0F0F"/>
          <w:sz w:val="24"/>
          <w:szCs w:val="24"/>
        </w:rPr>
        <w:t xml:space="preserve"> typically involve creating custom-designed clothing, providing style consultations, and production of garments. Additionally, textile businesses </w:t>
      </w:r>
      <w:r w:rsidR="00640883" w:rsidRPr="00CE15B5">
        <w:rPr>
          <w:rFonts w:ascii="Times New Roman" w:hAnsi="Times New Roman" w:cs="Times New Roman"/>
          <w:color w:val="0F0F0F"/>
          <w:sz w:val="24"/>
          <w:szCs w:val="24"/>
        </w:rPr>
        <w:t xml:space="preserve">in apparel line </w:t>
      </w:r>
      <w:r w:rsidR="00751344" w:rsidRPr="00CE15B5">
        <w:rPr>
          <w:rFonts w:ascii="Times New Roman" w:hAnsi="Times New Roman" w:cs="Times New Roman"/>
          <w:color w:val="0F0F0F"/>
          <w:sz w:val="24"/>
          <w:szCs w:val="24"/>
        </w:rPr>
        <w:t xml:space="preserve">may provide services related to alterations or modifications to ensure that the clothing fits the customer's preferences and requirements. Overall, the work of </w:t>
      </w:r>
      <w:r w:rsidR="00640883" w:rsidRPr="00CE15B5">
        <w:rPr>
          <w:rFonts w:ascii="Times New Roman" w:hAnsi="Times New Roman" w:cs="Times New Roman"/>
          <w:color w:val="0F0F0F"/>
          <w:sz w:val="24"/>
          <w:szCs w:val="24"/>
        </w:rPr>
        <w:t>SMEs</w:t>
      </w:r>
      <w:r w:rsidR="00F30BCE" w:rsidRPr="00CE15B5">
        <w:rPr>
          <w:rFonts w:ascii="Times New Roman" w:hAnsi="Times New Roman" w:cs="Times New Roman"/>
          <w:color w:val="0F0F0F"/>
          <w:sz w:val="24"/>
          <w:szCs w:val="24"/>
        </w:rPr>
        <w:t xml:space="preserve"> in textile sector</w:t>
      </w:r>
      <w:r w:rsidR="00640883" w:rsidRPr="00CE15B5">
        <w:rPr>
          <w:rFonts w:ascii="Times New Roman" w:hAnsi="Times New Roman" w:cs="Times New Roman"/>
          <w:color w:val="0F0F0F"/>
          <w:sz w:val="24"/>
          <w:szCs w:val="24"/>
        </w:rPr>
        <w:t xml:space="preserve"> </w:t>
      </w:r>
      <w:r w:rsidR="00751344" w:rsidRPr="00CE15B5">
        <w:rPr>
          <w:rFonts w:ascii="Times New Roman" w:hAnsi="Times New Roman" w:cs="Times New Roman"/>
          <w:color w:val="0F0F0F"/>
          <w:sz w:val="24"/>
          <w:szCs w:val="24"/>
        </w:rPr>
        <w:t>involves providing a range of creative and personalized services to meet the unique needs and preferences of their clients.</w:t>
      </w:r>
      <w:r w:rsidR="00CE15B5">
        <w:rPr>
          <w:rFonts w:ascii="Times New Roman" w:hAnsi="Times New Roman" w:cs="Times New Roman"/>
          <w:color w:val="0F0F0F"/>
          <w:sz w:val="24"/>
          <w:szCs w:val="24"/>
        </w:rPr>
        <w:t xml:space="preserve"> </w:t>
      </w:r>
    </w:p>
    <w:p w14:paraId="04A31689" w14:textId="77777777" w:rsidR="00553306" w:rsidRDefault="005515A4" w:rsidP="00553306">
      <w:pPr>
        <w:rPr>
          <w:rFonts w:ascii="Times New Roman" w:hAnsi="Times New Roman" w:cs="Times New Roman"/>
          <w:color w:val="000000" w:themeColor="text1"/>
          <w:sz w:val="24"/>
          <w:szCs w:val="24"/>
        </w:rPr>
      </w:pPr>
      <w:r>
        <w:br/>
      </w:r>
      <w:r w:rsidRPr="001E323E">
        <w:rPr>
          <w:rFonts w:ascii="Times New Roman" w:hAnsi="Times New Roman" w:cs="Times New Roman"/>
          <w:color w:val="000000" w:themeColor="text1"/>
          <w:sz w:val="24"/>
          <w:szCs w:val="24"/>
        </w:rPr>
        <w:t>ISO/IEC 20000-1 offers a structure for creating, and consistently enhancing a service management system, ultimately resulting in heightened service quality and increased customer satisfaction for the online textile or apparel business.</w:t>
      </w:r>
      <w:r w:rsidR="00715631" w:rsidRPr="001E323E">
        <w:rPr>
          <w:rFonts w:ascii="Times New Roman" w:hAnsi="Times New Roman" w:cs="Times New Roman"/>
          <w:color w:val="000000" w:themeColor="text1"/>
          <w:sz w:val="24"/>
          <w:szCs w:val="24"/>
        </w:rPr>
        <w:t xml:space="preserve"> </w:t>
      </w:r>
      <w:r w:rsidR="004F6064" w:rsidRPr="001E323E">
        <w:rPr>
          <w:rFonts w:ascii="Times New Roman" w:hAnsi="Times New Roman" w:cs="Times New Roman"/>
          <w:color w:val="000000" w:themeColor="text1"/>
          <w:sz w:val="24"/>
          <w:szCs w:val="24"/>
        </w:rPr>
        <w:t xml:space="preserve">Aligning with ISO/IEC 20000 showcases </w:t>
      </w:r>
      <w:r w:rsidR="003547FB" w:rsidRPr="001E323E">
        <w:rPr>
          <w:rFonts w:ascii="Times New Roman" w:hAnsi="Times New Roman" w:cs="Times New Roman"/>
          <w:color w:val="000000" w:themeColor="text1"/>
          <w:sz w:val="24"/>
          <w:szCs w:val="24"/>
        </w:rPr>
        <w:t>the</w:t>
      </w:r>
      <w:r w:rsidR="004F6064" w:rsidRPr="001E323E">
        <w:rPr>
          <w:rFonts w:ascii="Times New Roman" w:hAnsi="Times New Roman" w:cs="Times New Roman"/>
          <w:color w:val="000000" w:themeColor="text1"/>
          <w:sz w:val="24"/>
          <w:szCs w:val="24"/>
        </w:rPr>
        <w:t xml:space="preserve"> dedication to delivering high-quality services, </w:t>
      </w:r>
      <w:r w:rsidR="003547FB" w:rsidRPr="001E323E">
        <w:rPr>
          <w:rFonts w:ascii="Times New Roman" w:hAnsi="Times New Roman" w:cs="Times New Roman"/>
          <w:color w:val="000000" w:themeColor="text1"/>
          <w:sz w:val="24"/>
          <w:szCs w:val="24"/>
        </w:rPr>
        <w:t>which boosts</w:t>
      </w:r>
      <w:r w:rsidR="004F6064" w:rsidRPr="001E323E">
        <w:rPr>
          <w:rFonts w:ascii="Times New Roman" w:hAnsi="Times New Roman" w:cs="Times New Roman"/>
          <w:color w:val="000000" w:themeColor="text1"/>
          <w:sz w:val="24"/>
          <w:szCs w:val="24"/>
        </w:rPr>
        <w:t xml:space="preserve"> customer confidence and trust in </w:t>
      </w:r>
      <w:r w:rsidR="003547FB" w:rsidRPr="001E323E">
        <w:rPr>
          <w:rFonts w:ascii="Times New Roman" w:hAnsi="Times New Roman" w:cs="Times New Roman"/>
          <w:color w:val="000000" w:themeColor="text1"/>
          <w:sz w:val="24"/>
          <w:szCs w:val="24"/>
        </w:rPr>
        <w:t>the</w:t>
      </w:r>
      <w:r w:rsidR="004F6064" w:rsidRPr="001E323E">
        <w:rPr>
          <w:rFonts w:ascii="Times New Roman" w:hAnsi="Times New Roman" w:cs="Times New Roman"/>
          <w:color w:val="000000" w:themeColor="text1"/>
          <w:sz w:val="24"/>
          <w:szCs w:val="24"/>
        </w:rPr>
        <w:t xml:space="preserve"> online textile business. This has the capacity to </w:t>
      </w:r>
      <w:r w:rsidR="003547FB" w:rsidRPr="001E323E">
        <w:rPr>
          <w:rFonts w:ascii="Times New Roman" w:hAnsi="Times New Roman" w:cs="Times New Roman"/>
          <w:color w:val="000000" w:themeColor="text1"/>
          <w:sz w:val="24"/>
          <w:szCs w:val="24"/>
        </w:rPr>
        <w:t>give</w:t>
      </w:r>
      <w:r w:rsidR="004F6064" w:rsidRPr="001E323E">
        <w:rPr>
          <w:rFonts w:ascii="Times New Roman" w:hAnsi="Times New Roman" w:cs="Times New Roman"/>
          <w:color w:val="000000" w:themeColor="text1"/>
          <w:sz w:val="24"/>
          <w:szCs w:val="24"/>
        </w:rPr>
        <w:t xml:space="preserve"> customer satisfaction, </w:t>
      </w:r>
      <w:r w:rsidR="008F4A42" w:rsidRPr="001E323E">
        <w:rPr>
          <w:rFonts w:ascii="Times New Roman" w:hAnsi="Times New Roman" w:cs="Times New Roman"/>
          <w:color w:val="000000" w:themeColor="text1"/>
          <w:sz w:val="24"/>
          <w:szCs w:val="24"/>
        </w:rPr>
        <w:t>maintain</w:t>
      </w:r>
      <w:r w:rsidR="004F6064" w:rsidRPr="001E323E">
        <w:rPr>
          <w:rFonts w:ascii="Times New Roman" w:hAnsi="Times New Roman" w:cs="Times New Roman"/>
          <w:color w:val="000000" w:themeColor="text1"/>
          <w:sz w:val="24"/>
          <w:szCs w:val="24"/>
        </w:rPr>
        <w:t xml:space="preserve"> loyalty, and repeat business.</w:t>
      </w:r>
      <w:r w:rsidR="008F4A42" w:rsidRPr="001E323E">
        <w:rPr>
          <w:rFonts w:ascii="Times New Roman" w:hAnsi="Times New Roman" w:cs="Times New Roman"/>
          <w:color w:val="000000" w:themeColor="text1"/>
          <w:sz w:val="24"/>
          <w:szCs w:val="24"/>
        </w:rPr>
        <w:t xml:space="preserve"> </w:t>
      </w:r>
      <w:r w:rsidR="00B97D5F" w:rsidRPr="001E323E">
        <w:rPr>
          <w:rFonts w:ascii="Times New Roman" w:hAnsi="Times New Roman" w:cs="Times New Roman"/>
          <w:color w:val="000000" w:themeColor="text1"/>
          <w:sz w:val="24"/>
          <w:szCs w:val="24"/>
        </w:rPr>
        <w:t xml:space="preserve">The standard highlights the importance of having efficient service delivery processes. The adoption of ISO/IEC 20000-1 can streamline </w:t>
      </w:r>
      <w:r w:rsidR="00CC7AC6" w:rsidRPr="001E323E">
        <w:rPr>
          <w:rFonts w:ascii="Times New Roman" w:hAnsi="Times New Roman" w:cs="Times New Roman"/>
          <w:color w:val="000000" w:themeColor="text1"/>
          <w:sz w:val="24"/>
          <w:szCs w:val="24"/>
        </w:rPr>
        <w:t>the</w:t>
      </w:r>
      <w:r w:rsidR="00B97D5F" w:rsidRPr="001E323E">
        <w:rPr>
          <w:rFonts w:ascii="Times New Roman" w:hAnsi="Times New Roman" w:cs="Times New Roman"/>
          <w:color w:val="000000" w:themeColor="text1"/>
          <w:sz w:val="24"/>
          <w:szCs w:val="24"/>
        </w:rPr>
        <w:t xml:space="preserve"> business operations, leading to a reduction in errors and delays during service delivery</w:t>
      </w:r>
      <w:r w:rsidR="00730342" w:rsidRPr="001E323E">
        <w:rPr>
          <w:rFonts w:ascii="Times New Roman" w:hAnsi="Times New Roman" w:cs="Times New Roman"/>
          <w:color w:val="000000" w:themeColor="text1"/>
          <w:sz w:val="24"/>
          <w:szCs w:val="24"/>
        </w:rPr>
        <w:t xml:space="preserve">. </w:t>
      </w:r>
      <w:r w:rsidR="003B3BA3" w:rsidRPr="001E323E">
        <w:rPr>
          <w:rFonts w:ascii="Times New Roman" w:hAnsi="Times New Roman" w:cs="Times New Roman"/>
          <w:color w:val="000000" w:themeColor="text1"/>
          <w:sz w:val="24"/>
          <w:szCs w:val="24"/>
        </w:rPr>
        <w:t>Thus, this will enable textile SMEs to create positive relationships with their suppliers.</w:t>
      </w:r>
      <w:r w:rsidR="003016BF" w:rsidRPr="001E323E">
        <w:rPr>
          <w:rFonts w:ascii="Times New Roman" w:hAnsi="Times New Roman" w:cs="Times New Roman"/>
          <w:color w:val="000000" w:themeColor="text1"/>
          <w:sz w:val="24"/>
          <w:szCs w:val="24"/>
        </w:rPr>
        <w:br/>
        <w:t>Timely and error-free delivery is crucial in a textile business providing services for both custom-made and ready-made garments. Delays in expected deliveries can erode customer confidence.</w:t>
      </w:r>
      <w:r w:rsidR="001E323E" w:rsidRPr="001E323E">
        <w:rPr>
          <w:rFonts w:ascii="Times New Roman" w:hAnsi="Times New Roman" w:cs="Times New Roman"/>
          <w:color w:val="000000" w:themeColor="text1"/>
          <w:sz w:val="24"/>
          <w:szCs w:val="24"/>
        </w:rPr>
        <w:t xml:space="preserve"> Through process optimization and pinpointing areas for enhancement, the implementation of ISO/IEC 20000-1 has the potential to enhance the efficiency of the business, ultimately resulting in long-term cost savings. Which can enhance the annual turnover and Net profit for the business.</w:t>
      </w:r>
    </w:p>
    <w:p w14:paraId="551FC117" w14:textId="00E24CA5" w:rsidR="00764687" w:rsidRPr="008E66D5" w:rsidRDefault="00513CBA" w:rsidP="008E66D5">
      <w:pPr>
        <w:pStyle w:val="Heading1"/>
        <w:rPr>
          <w:rFonts w:cs="Times New Roman"/>
          <w:color w:val="2F5496" w:themeColor="accent1" w:themeShade="BF"/>
        </w:rPr>
      </w:pPr>
      <w:bookmarkStart w:id="11" w:name="_Toc151431612"/>
      <w:r w:rsidRPr="008E66D5">
        <w:rPr>
          <w:color w:val="2F5496" w:themeColor="accent1" w:themeShade="BF"/>
        </w:rPr>
        <w:t xml:space="preserve">4.0 Gap Analysis of the </w:t>
      </w:r>
      <w:r w:rsidR="00B141F0" w:rsidRPr="008E66D5">
        <w:rPr>
          <w:color w:val="2F5496" w:themeColor="accent1" w:themeShade="BF"/>
        </w:rPr>
        <w:t>selected standards</w:t>
      </w:r>
      <w:bookmarkEnd w:id="11"/>
    </w:p>
    <w:p w14:paraId="3C927D8F" w14:textId="5ACB7557" w:rsidR="00A659FB" w:rsidRPr="00A659FB" w:rsidRDefault="00A659FB" w:rsidP="00A659FB">
      <w:pPr>
        <w:rPr>
          <w:rFonts w:ascii="Times New Roman" w:hAnsi="Times New Roman" w:cs="Times New Roman"/>
          <w:sz w:val="24"/>
          <w:szCs w:val="24"/>
        </w:rPr>
      </w:pPr>
      <w:r w:rsidRPr="00A659FB">
        <w:rPr>
          <w:rFonts w:ascii="Times New Roman" w:hAnsi="Times New Roman" w:cs="Times New Roman"/>
          <w:sz w:val="24"/>
          <w:szCs w:val="24"/>
        </w:rPr>
        <w:t xml:space="preserve">The selected ISO standards, namely ISO/IEC 27001:2022, PCI DSS, NIST Cybersecurity Framework (CSF), and ISO/IEC 20000-1:2018, collectively address crucial aspects of information security, data protection, and service management. For local SMEs, particularly in the textile sector operating via E-commerce, adherence to these standards yields positive effects. ISO/IEC 27001 ensures robust information security management, fostering customer trust and compliance with regulatory requirements. PCI DSS safeguards financial and personal data, enhancing brand reputation and customer loyalty. The NIST CSF offers a comprehensive framework for cyber-risk management, contributing to a resilient </w:t>
      </w:r>
      <w:r w:rsidR="006E54CE" w:rsidRPr="00A659FB">
        <w:rPr>
          <w:rFonts w:ascii="Times New Roman" w:hAnsi="Times New Roman" w:cs="Times New Roman"/>
          <w:sz w:val="24"/>
          <w:szCs w:val="24"/>
        </w:rPr>
        <w:t>defence</w:t>
      </w:r>
      <w:r w:rsidRPr="00A659FB">
        <w:rPr>
          <w:rFonts w:ascii="Times New Roman" w:hAnsi="Times New Roman" w:cs="Times New Roman"/>
          <w:sz w:val="24"/>
          <w:szCs w:val="24"/>
        </w:rPr>
        <w:t xml:space="preserve"> against evolving threats. ISO/IEC 20000-1 streamlines service management, optimizing processes for customized clothing and alterations, leading to improved efficiency and customer satisfaction.</w:t>
      </w:r>
    </w:p>
    <w:p w14:paraId="04069969" w14:textId="77777777" w:rsidR="00EA5EA6" w:rsidRDefault="00A659FB" w:rsidP="00A659FB">
      <w:pPr>
        <w:rPr>
          <w:rFonts w:ascii="Times New Roman" w:hAnsi="Times New Roman" w:cs="Times New Roman"/>
          <w:sz w:val="24"/>
          <w:szCs w:val="24"/>
        </w:rPr>
      </w:pPr>
      <w:r w:rsidRPr="00A659FB">
        <w:rPr>
          <w:rFonts w:ascii="Times New Roman" w:hAnsi="Times New Roman" w:cs="Times New Roman"/>
          <w:sz w:val="24"/>
          <w:szCs w:val="24"/>
        </w:rPr>
        <w:t>However, challenges may arise for local SMEs, including initial financial investments in compliance and ongoing maintenance costs. While these standards strengthen local businesses, there might be concerns regarding the accessibility and affordability of compliance for smaller enterprises.</w:t>
      </w:r>
    </w:p>
    <w:p w14:paraId="48E145BF" w14:textId="5DBC685C" w:rsidR="00B141F0" w:rsidRDefault="005D3C63" w:rsidP="00A659FB">
      <w:pPr>
        <w:rPr>
          <w:rFonts w:ascii="Times New Roman" w:hAnsi="Times New Roman" w:cs="Times New Roman"/>
          <w:sz w:val="24"/>
          <w:szCs w:val="24"/>
        </w:rPr>
      </w:pPr>
      <w:r w:rsidRPr="005D3C63">
        <w:rPr>
          <w:rFonts w:ascii="Times New Roman" w:hAnsi="Times New Roman" w:cs="Times New Roman"/>
          <w:sz w:val="24"/>
          <w:szCs w:val="24"/>
        </w:rPr>
        <w:t>In the context of worldwide commerce and cooperative efforts</w:t>
      </w:r>
      <w:r w:rsidR="00D02F9B" w:rsidRPr="00D02F9B">
        <w:rPr>
          <w:rFonts w:ascii="Times New Roman" w:hAnsi="Times New Roman" w:cs="Times New Roman"/>
          <w:sz w:val="24"/>
          <w:szCs w:val="24"/>
        </w:rPr>
        <w:t xml:space="preserve">, following established standards bring about overall advantages. These standards play a vital role in creating a </w:t>
      </w:r>
      <w:r w:rsidR="00D02F9B" w:rsidRPr="00D02F9B">
        <w:rPr>
          <w:rFonts w:ascii="Times New Roman" w:hAnsi="Times New Roman" w:cs="Times New Roman"/>
          <w:sz w:val="24"/>
          <w:szCs w:val="24"/>
        </w:rPr>
        <w:lastRenderedPageBreak/>
        <w:t>shared foundation for crucial aspects such as information security, data protection, and service quality. Consistent adoption of these standards builds trust among international partners, thereby promoting collaboration and facilitating trade. Nevertheless, there is a potential drawback if strict compliance becomes a hurdle for smaller businesses aiming to engage in the global marketplace. This highlights the importance of implementing and supporting these standards in a balanced manner to ensure inclusivity and foster global cooperation.</w:t>
      </w:r>
    </w:p>
    <w:p w14:paraId="18EF11B4" w14:textId="77777777" w:rsidR="006E54CE" w:rsidRDefault="006E54CE" w:rsidP="00A659FB">
      <w:pPr>
        <w:rPr>
          <w:rFonts w:ascii="Times New Roman" w:hAnsi="Times New Roman" w:cs="Times New Roman"/>
          <w:sz w:val="24"/>
          <w:szCs w:val="24"/>
        </w:rPr>
      </w:pPr>
    </w:p>
    <w:p w14:paraId="21E782B7" w14:textId="2706ADA7" w:rsidR="006E54CE" w:rsidRDefault="00505C90" w:rsidP="00505C90">
      <w:pPr>
        <w:pStyle w:val="Heading1"/>
        <w:rPr>
          <w:color w:val="2F5496" w:themeColor="accent1" w:themeShade="BF"/>
        </w:rPr>
      </w:pPr>
      <w:bookmarkStart w:id="12" w:name="_Toc151431613"/>
      <w:r>
        <w:rPr>
          <w:color w:val="2F5496" w:themeColor="accent1" w:themeShade="BF"/>
        </w:rPr>
        <w:t xml:space="preserve">5.0 – </w:t>
      </w:r>
      <w:r w:rsidRPr="00505C90">
        <w:rPr>
          <w:color w:val="2F5496" w:themeColor="accent1" w:themeShade="BF"/>
        </w:rPr>
        <w:t>Conclusion</w:t>
      </w:r>
      <w:bookmarkEnd w:id="12"/>
    </w:p>
    <w:p w14:paraId="2FF2DF5C" w14:textId="565F1028" w:rsidR="00490B05" w:rsidRPr="00490B05" w:rsidRDefault="00490B05" w:rsidP="00490B05">
      <w:pPr>
        <w:rPr>
          <w:rFonts w:ascii="Times New Roman" w:hAnsi="Times New Roman" w:cs="Times New Roman"/>
          <w:color w:val="000000" w:themeColor="text1"/>
          <w:sz w:val="24"/>
          <w:szCs w:val="24"/>
        </w:rPr>
      </w:pPr>
      <w:r w:rsidRPr="00490B05">
        <w:rPr>
          <w:rFonts w:ascii="Times New Roman" w:hAnsi="Times New Roman" w:cs="Times New Roman"/>
          <w:color w:val="000000" w:themeColor="text1"/>
          <w:sz w:val="24"/>
          <w:szCs w:val="24"/>
        </w:rPr>
        <w:t xml:space="preserve">In conclusion, the adoption of international standards such as ISO/IEC 27001, PCI DSS, NIST Cybersecurity Framework (CSF), and ISO/IEC 20000-1 by local </w:t>
      </w:r>
      <w:r w:rsidR="006C1148" w:rsidRPr="00AD7B00">
        <w:rPr>
          <w:rFonts w:ascii="Times New Roman" w:hAnsi="Times New Roman" w:cs="Times New Roman"/>
          <w:color w:val="0F0F0F"/>
          <w:sz w:val="24"/>
          <w:szCs w:val="24"/>
        </w:rPr>
        <w:t>small and medium-sized enterprises (SMEs) in Pakistan's textile sector</w:t>
      </w:r>
      <w:r w:rsidRPr="00490B05">
        <w:rPr>
          <w:rFonts w:ascii="Times New Roman" w:hAnsi="Times New Roman" w:cs="Times New Roman"/>
          <w:color w:val="000000" w:themeColor="text1"/>
          <w:sz w:val="24"/>
          <w:szCs w:val="24"/>
        </w:rPr>
        <w:t>, operating via E-commerce, offers substantial benefits in terms of information security, data protection, and service management. These standards provide a robust framework for building trust, enhancing customer satisfaction, and ensuring compliance with regulatory requirements. While challenges, including initial financial investments and ongoing maintenance costs, may arise, the long-term advantages, such as improved efficiency, customer loyalty, and resilience against cyber threats, outweigh these concerns.</w:t>
      </w:r>
    </w:p>
    <w:p w14:paraId="1710530B" w14:textId="08744C3C" w:rsidR="00505C90" w:rsidRPr="002026FB" w:rsidRDefault="003C3776" w:rsidP="00490B05">
      <w:pPr>
        <w:rPr>
          <w:rFonts w:ascii="Times New Roman" w:hAnsi="Times New Roman" w:cs="Times New Roman"/>
          <w:color w:val="0F0F0F"/>
          <w:sz w:val="24"/>
          <w:szCs w:val="24"/>
        </w:rPr>
      </w:pPr>
      <w:r w:rsidRPr="002026FB">
        <w:rPr>
          <w:rFonts w:ascii="Times New Roman" w:hAnsi="Times New Roman" w:cs="Times New Roman"/>
          <w:color w:val="0F0F0F"/>
          <w:sz w:val="24"/>
          <w:szCs w:val="24"/>
        </w:rPr>
        <w:t xml:space="preserve">However, challenges such as initial financial investments and ongoing compliance costs may pose concerns for local SMEs. Despite these challenges, the consistent adoption of international standards establishes a shared foundation, building trust among global partners and facilitating international trade. </w:t>
      </w:r>
      <w:r w:rsidR="002026FB" w:rsidRPr="002026FB">
        <w:rPr>
          <w:rFonts w:ascii="Times New Roman" w:hAnsi="Times New Roman" w:cs="Times New Roman"/>
          <w:color w:val="0F0F0F"/>
          <w:sz w:val="24"/>
          <w:szCs w:val="24"/>
        </w:rPr>
        <w:t xml:space="preserve">It's important to find a middle ground between enforcing strict rules and being flexible enough to support smaller businesses. This balance is essential for encouraging collaboration on a global level. </w:t>
      </w:r>
      <w:r w:rsidR="00D25BF8" w:rsidRPr="002026FB">
        <w:rPr>
          <w:rFonts w:ascii="Times New Roman" w:hAnsi="Times New Roman" w:cs="Times New Roman"/>
          <w:color w:val="0F0F0F"/>
          <w:sz w:val="24"/>
          <w:szCs w:val="24"/>
        </w:rPr>
        <w:t>Ultimately, the implementation of cybersecurity measures and commitment to international standards not only protect SMEs but also enhance their competitiveness, expansion, and enduring prosperity in the ever-changing digital environment.</w:t>
      </w:r>
    </w:p>
    <w:p w14:paraId="068EC281" w14:textId="77777777" w:rsidR="00D25BF8" w:rsidRDefault="00D25BF8" w:rsidP="00490B05">
      <w:pPr>
        <w:rPr>
          <w:rFonts w:ascii="Segoe UI" w:hAnsi="Segoe UI" w:cs="Segoe UI"/>
          <w:color w:val="0F0F0F"/>
        </w:rPr>
      </w:pPr>
    </w:p>
    <w:p w14:paraId="7E826931" w14:textId="03634604" w:rsidR="00D25BF8" w:rsidRDefault="00D25BF8" w:rsidP="00490B05">
      <w:pPr>
        <w:rPr>
          <w:rFonts w:ascii="Times New Roman" w:hAnsi="Times New Roman" w:cs="Times New Roman"/>
          <w:color w:val="000000" w:themeColor="text1"/>
          <w:sz w:val="24"/>
          <w:szCs w:val="24"/>
        </w:rPr>
      </w:pPr>
    </w:p>
    <w:p w14:paraId="61394627" w14:textId="2E9AB60A" w:rsidR="004203A9" w:rsidRDefault="008E66D5" w:rsidP="008E66D5">
      <w:pPr>
        <w:pStyle w:val="Heading1"/>
        <w:rPr>
          <w:color w:val="2F5496" w:themeColor="accent1" w:themeShade="BF"/>
        </w:rPr>
      </w:pPr>
      <w:bookmarkStart w:id="13" w:name="_Toc151431614"/>
      <w:r w:rsidRPr="008E66D5">
        <w:rPr>
          <w:color w:val="2F5496" w:themeColor="accent1" w:themeShade="BF"/>
        </w:rPr>
        <w:t>Reference list</w:t>
      </w:r>
      <w:bookmarkEnd w:id="13"/>
    </w:p>
    <w:p w14:paraId="4FC00C59" w14:textId="15E77043" w:rsidR="002D674F" w:rsidRPr="00DD4065" w:rsidRDefault="00647379" w:rsidP="008E66D5">
      <w:pPr>
        <w:rPr>
          <w:rFonts w:ascii="Times New Roman" w:hAnsi="Times New Roman" w:cs="Times New Roman"/>
          <w:sz w:val="24"/>
          <w:szCs w:val="24"/>
        </w:rPr>
      </w:pPr>
      <w:r w:rsidRPr="00DD4065">
        <w:rPr>
          <w:rFonts w:ascii="Times New Roman" w:hAnsi="Times New Roman" w:cs="Times New Roman"/>
          <w:sz w:val="24"/>
          <w:szCs w:val="24"/>
        </w:rPr>
        <w:t>‘What is an International Standard?’</w:t>
      </w:r>
      <w:r w:rsidR="00FC4EC9" w:rsidRPr="00DD4065">
        <w:rPr>
          <w:rFonts w:ascii="Times New Roman" w:hAnsi="Times New Roman" w:cs="Times New Roman"/>
          <w:sz w:val="24"/>
          <w:szCs w:val="24"/>
        </w:rPr>
        <w:t>.</w:t>
      </w:r>
      <w:r w:rsidR="0074576F" w:rsidRPr="00DD4065">
        <w:rPr>
          <w:rFonts w:ascii="Times New Roman" w:hAnsi="Times New Roman" w:cs="Times New Roman"/>
          <w:sz w:val="24"/>
          <w:szCs w:val="24"/>
        </w:rPr>
        <w:t xml:space="preserve"> (2019)</w:t>
      </w:r>
      <w:r w:rsidR="006B231C" w:rsidRPr="00DD4065">
        <w:rPr>
          <w:rFonts w:ascii="Times New Roman" w:hAnsi="Times New Roman" w:cs="Times New Roman"/>
          <w:sz w:val="24"/>
          <w:szCs w:val="24"/>
        </w:rPr>
        <w:t xml:space="preserve"> </w:t>
      </w:r>
      <w:r w:rsidR="00B03C3A" w:rsidRPr="00DD4065">
        <w:rPr>
          <w:rFonts w:ascii="Times New Roman" w:hAnsi="Times New Roman" w:cs="Times New Roman"/>
          <w:sz w:val="24"/>
          <w:szCs w:val="24"/>
        </w:rPr>
        <w:t>GenomSys</w:t>
      </w:r>
      <w:r w:rsidR="00115CDE" w:rsidRPr="00DD4065">
        <w:rPr>
          <w:rFonts w:ascii="Times New Roman" w:hAnsi="Times New Roman" w:cs="Times New Roman"/>
          <w:sz w:val="24"/>
          <w:szCs w:val="24"/>
        </w:rPr>
        <w:t xml:space="preserve">, Available at: </w:t>
      </w:r>
      <w:hyperlink r:id="rId12" w:history="1">
        <w:r w:rsidR="00115CDE" w:rsidRPr="00DD4065">
          <w:rPr>
            <w:rStyle w:val="Hyperlink"/>
            <w:rFonts w:ascii="Times New Roman" w:hAnsi="Times New Roman" w:cs="Times New Roman"/>
            <w:sz w:val="24"/>
            <w:szCs w:val="24"/>
          </w:rPr>
          <w:t>https://genomsys.com/internation-standard-and-its-benefits/</w:t>
        </w:r>
      </w:hyperlink>
      <w:r w:rsidR="00115CDE" w:rsidRPr="00DD4065">
        <w:rPr>
          <w:rFonts w:ascii="Times New Roman" w:hAnsi="Times New Roman" w:cs="Times New Roman"/>
          <w:sz w:val="24"/>
          <w:szCs w:val="24"/>
        </w:rPr>
        <w:t xml:space="preserve"> (Accessed: </w:t>
      </w:r>
      <w:r w:rsidR="00ED377A" w:rsidRPr="00DD4065">
        <w:rPr>
          <w:rFonts w:ascii="Times New Roman" w:hAnsi="Times New Roman" w:cs="Times New Roman"/>
          <w:sz w:val="24"/>
          <w:szCs w:val="24"/>
        </w:rPr>
        <w:t>16</w:t>
      </w:r>
      <w:r w:rsidR="00ED377A" w:rsidRPr="00DD4065">
        <w:rPr>
          <w:rFonts w:ascii="Times New Roman" w:hAnsi="Times New Roman" w:cs="Times New Roman"/>
          <w:sz w:val="24"/>
          <w:szCs w:val="24"/>
          <w:vertAlign w:val="superscript"/>
        </w:rPr>
        <w:t>th</w:t>
      </w:r>
      <w:r w:rsidR="00ED377A" w:rsidRPr="00DD4065">
        <w:rPr>
          <w:rFonts w:ascii="Times New Roman" w:hAnsi="Times New Roman" w:cs="Times New Roman"/>
          <w:sz w:val="24"/>
          <w:szCs w:val="24"/>
        </w:rPr>
        <w:t xml:space="preserve"> November 2023)</w:t>
      </w:r>
      <w:r w:rsidR="002D674F" w:rsidRPr="00DD4065">
        <w:rPr>
          <w:rFonts w:ascii="Times New Roman" w:hAnsi="Times New Roman" w:cs="Times New Roman"/>
          <w:sz w:val="24"/>
          <w:szCs w:val="24"/>
        </w:rPr>
        <w:t>.</w:t>
      </w:r>
    </w:p>
    <w:p w14:paraId="5F01D2D3" w14:textId="0037FAEE" w:rsidR="005415B9" w:rsidRPr="00DD4065" w:rsidRDefault="005415B9" w:rsidP="008E66D5">
      <w:pPr>
        <w:rPr>
          <w:rFonts w:ascii="Times New Roman" w:hAnsi="Times New Roman" w:cs="Times New Roman"/>
          <w:sz w:val="24"/>
          <w:szCs w:val="24"/>
        </w:rPr>
      </w:pPr>
      <w:r w:rsidRPr="00DD4065">
        <w:rPr>
          <w:rFonts w:ascii="Times New Roman" w:hAnsi="Times New Roman" w:cs="Times New Roman"/>
          <w:sz w:val="24"/>
          <w:szCs w:val="24"/>
        </w:rPr>
        <w:t>‘Benefits of International Business’. (2016)</w:t>
      </w:r>
      <w:r w:rsidR="00CE4B1A" w:rsidRPr="00DD4065">
        <w:rPr>
          <w:rFonts w:ascii="Times New Roman" w:hAnsi="Times New Roman" w:cs="Times New Roman"/>
          <w:sz w:val="24"/>
          <w:szCs w:val="24"/>
        </w:rPr>
        <w:t xml:space="preserve"> CGBC, Available at: </w:t>
      </w:r>
      <w:hyperlink r:id="rId13" w:history="1">
        <w:r w:rsidR="00CE4B1A" w:rsidRPr="00DD4065">
          <w:rPr>
            <w:rStyle w:val="Hyperlink"/>
            <w:rFonts w:ascii="Times New Roman" w:hAnsi="Times New Roman" w:cs="Times New Roman"/>
            <w:sz w:val="24"/>
            <w:szCs w:val="24"/>
          </w:rPr>
          <w:t>https://www.cgbusinessconsulting.com/benefits-international-standards/</w:t>
        </w:r>
      </w:hyperlink>
      <w:r w:rsidR="00CE4B1A" w:rsidRPr="00DD4065">
        <w:rPr>
          <w:rFonts w:ascii="Times New Roman" w:hAnsi="Times New Roman" w:cs="Times New Roman"/>
          <w:sz w:val="24"/>
          <w:szCs w:val="24"/>
        </w:rPr>
        <w:t xml:space="preserve"> (Accessed at: 16</w:t>
      </w:r>
      <w:r w:rsidR="00CE4B1A" w:rsidRPr="00DD4065">
        <w:rPr>
          <w:rFonts w:ascii="Times New Roman" w:hAnsi="Times New Roman" w:cs="Times New Roman"/>
          <w:sz w:val="24"/>
          <w:szCs w:val="24"/>
          <w:vertAlign w:val="superscript"/>
        </w:rPr>
        <w:t>th</w:t>
      </w:r>
      <w:r w:rsidR="00CE4B1A" w:rsidRPr="00DD4065">
        <w:rPr>
          <w:rFonts w:ascii="Times New Roman" w:hAnsi="Times New Roman" w:cs="Times New Roman"/>
          <w:sz w:val="24"/>
          <w:szCs w:val="24"/>
        </w:rPr>
        <w:t xml:space="preserve"> November 2023).</w:t>
      </w:r>
    </w:p>
    <w:p w14:paraId="1392AB11" w14:textId="0E89B05C" w:rsidR="00CE4B1A" w:rsidRPr="00DD4065" w:rsidRDefault="00883F2B" w:rsidP="008E66D5">
      <w:pPr>
        <w:rPr>
          <w:rFonts w:ascii="Times New Roman" w:hAnsi="Times New Roman" w:cs="Times New Roman"/>
          <w:sz w:val="24"/>
          <w:szCs w:val="24"/>
        </w:rPr>
      </w:pPr>
      <w:r w:rsidRPr="00DD4065">
        <w:rPr>
          <w:rFonts w:ascii="Times New Roman" w:hAnsi="Times New Roman" w:cs="Times New Roman"/>
          <w:sz w:val="24"/>
          <w:szCs w:val="24"/>
        </w:rPr>
        <w:t xml:space="preserve">‘Why should </w:t>
      </w:r>
      <w:r w:rsidR="00B603D3" w:rsidRPr="00DD4065">
        <w:rPr>
          <w:rFonts w:ascii="Times New Roman" w:hAnsi="Times New Roman" w:cs="Times New Roman"/>
          <w:sz w:val="24"/>
          <w:szCs w:val="24"/>
        </w:rPr>
        <w:t>SMEs care about standards?’</w:t>
      </w:r>
      <w:r w:rsidR="00D43946" w:rsidRPr="00DD4065">
        <w:rPr>
          <w:rFonts w:ascii="Times New Roman" w:hAnsi="Times New Roman" w:cs="Times New Roman"/>
          <w:sz w:val="24"/>
          <w:szCs w:val="24"/>
        </w:rPr>
        <w:t xml:space="preserve">. (2020) </w:t>
      </w:r>
      <w:r w:rsidR="00EC6D2A" w:rsidRPr="00DD4065">
        <w:rPr>
          <w:rFonts w:ascii="Times New Roman" w:hAnsi="Times New Roman" w:cs="Times New Roman"/>
          <w:sz w:val="24"/>
          <w:szCs w:val="24"/>
        </w:rPr>
        <w:t>Small Business Standards</w:t>
      </w:r>
      <w:r w:rsidR="006D4182" w:rsidRPr="00DD4065">
        <w:rPr>
          <w:rFonts w:ascii="Times New Roman" w:hAnsi="Times New Roman" w:cs="Times New Roman"/>
          <w:sz w:val="24"/>
          <w:szCs w:val="24"/>
        </w:rPr>
        <w:t xml:space="preserve">, </w:t>
      </w:r>
      <w:r w:rsidR="00D0092D" w:rsidRPr="00DD4065">
        <w:rPr>
          <w:rFonts w:ascii="Times New Roman" w:hAnsi="Times New Roman" w:cs="Times New Roman"/>
          <w:sz w:val="24"/>
          <w:szCs w:val="24"/>
        </w:rPr>
        <w:t>Page 3</w:t>
      </w:r>
      <w:r w:rsidR="00FA2D87" w:rsidRPr="00DD4065">
        <w:rPr>
          <w:rFonts w:ascii="Times New Roman" w:hAnsi="Times New Roman" w:cs="Times New Roman"/>
          <w:sz w:val="24"/>
          <w:szCs w:val="24"/>
        </w:rPr>
        <w:t xml:space="preserve">. </w:t>
      </w:r>
      <w:r w:rsidR="006D4182" w:rsidRPr="00DD4065">
        <w:rPr>
          <w:rFonts w:ascii="Times New Roman" w:hAnsi="Times New Roman" w:cs="Times New Roman"/>
          <w:sz w:val="24"/>
          <w:szCs w:val="24"/>
        </w:rPr>
        <w:t xml:space="preserve">Available at: </w:t>
      </w:r>
      <w:hyperlink r:id="rId14" w:history="1">
        <w:r w:rsidR="006D4182" w:rsidRPr="00DD4065">
          <w:rPr>
            <w:rStyle w:val="Hyperlink"/>
            <w:rFonts w:ascii="Times New Roman" w:hAnsi="Times New Roman" w:cs="Times New Roman"/>
            <w:sz w:val="24"/>
            <w:szCs w:val="24"/>
          </w:rPr>
          <w:t>https://www.sbs-</w:t>
        </w:r>
        <w:r w:rsidR="006D4182" w:rsidRPr="00DD4065">
          <w:rPr>
            <w:rStyle w:val="Hyperlink"/>
            <w:rFonts w:ascii="Times New Roman" w:hAnsi="Times New Roman" w:cs="Times New Roman"/>
            <w:sz w:val="24"/>
            <w:szCs w:val="24"/>
          </w:rPr>
          <w:lastRenderedPageBreak/>
          <w:t>sme.eu/sites/default/files/A%20Practical%20Guide%20for%20SMEs_EN.pdf</w:t>
        </w:r>
      </w:hyperlink>
      <w:r w:rsidR="006D4182" w:rsidRPr="00DD4065">
        <w:rPr>
          <w:rFonts w:ascii="Times New Roman" w:hAnsi="Times New Roman" w:cs="Times New Roman"/>
          <w:sz w:val="24"/>
          <w:szCs w:val="24"/>
        </w:rPr>
        <w:t xml:space="preserve"> </w:t>
      </w:r>
      <w:r w:rsidR="006B49F6" w:rsidRPr="00DD4065">
        <w:rPr>
          <w:rFonts w:ascii="Times New Roman" w:hAnsi="Times New Roman" w:cs="Times New Roman"/>
          <w:sz w:val="24"/>
          <w:szCs w:val="24"/>
        </w:rPr>
        <w:t>(Accessed: 16</w:t>
      </w:r>
      <w:r w:rsidR="006B49F6" w:rsidRPr="00DD4065">
        <w:rPr>
          <w:rFonts w:ascii="Times New Roman" w:hAnsi="Times New Roman" w:cs="Times New Roman"/>
          <w:sz w:val="24"/>
          <w:szCs w:val="24"/>
          <w:vertAlign w:val="superscript"/>
        </w:rPr>
        <w:t>th</w:t>
      </w:r>
      <w:r w:rsidR="006B49F6" w:rsidRPr="00DD4065">
        <w:rPr>
          <w:rFonts w:ascii="Times New Roman" w:hAnsi="Times New Roman" w:cs="Times New Roman"/>
          <w:sz w:val="24"/>
          <w:szCs w:val="24"/>
        </w:rPr>
        <w:t xml:space="preserve"> November 2023).</w:t>
      </w:r>
    </w:p>
    <w:p w14:paraId="17DED520" w14:textId="77777777" w:rsidR="006B49F6" w:rsidRPr="00DD4065" w:rsidRDefault="008613F4" w:rsidP="006B49F6">
      <w:pPr>
        <w:rPr>
          <w:rFonts w:ascii="Times New Roman" w:hAnsi="Times New Roman" w:cs="Times New Roman"/>
          <w:sz w:val="24"/>
          <w:szCs w:val="24"/>
        </w:rPr>
      </w:pPr>
      <w:r w:rsidRPr="00DD4065">
        <w:rPr>
          <w:rFonts w:ascii="Times New Roman" w:hAnsi="Times New Roman" w:cs="Times New Roman"/>
          <w:sz w:val="24"/>
          <w:szCs w:val="24"/>
        </w:rPr>
        <w:t>‘Small and Medium Enterprises</w:t>
      </w:r>
      <w:r w:rsidR="009C61F4" w:rsidRPr="00DD4065">
        <w:rPr>
          <w:rFonts w:ascii="Times New Roman" w:hAnsi="Times New Roman" w:cs="Times New Roman"/>
          <w:sz w:val="24"/>
          <w:szCs w:val="24"/>
        </w:rPr>
        <w:t xml:space="preserve"> Development</w:t>
      </w:r>
      <w:r w:rsidRPr="00DD4065">
        <w:rPr>
          <w:rFonts w:ascii="Times New Roman" w:hAnsi="Times New Roman" w:cs="Times New Roman"/>
          <w:sz w:val="24"/>
          <w:szCs w:val="24"/>
        </w:rPr>
        <w:t xml:space="preserve"> Authority</w:t>
      </w:r>
      <w:r w:rsidR="009C61F4" w:rsidRPr="00DD4065">
        <w:rPr>
          <w:rFonts w:ascii="Times New Roman" w:hAnsi="Times New Roman" w:cs="Times New Roman"/>
          <w:sz w:val="24"/>
          <w:szCs w:val="24"/>
        </w:rPr>
        <w:t>: SME Policy 2021’</w:t>
      </w:r>
      <w:r w:rsidR="00586BF2" w:rsidRPr="00DD4065">
        <w:rPr>
          <w:rFonts w:ascii="Times New Roman" w:hAnsi="Times New Roman" w:cs="Times New Roman"/>
          <w:sz w:val="24"/>
          <w:szCs w:val="24"/>
        </w:rPr>
        <w:t xml:space="preserve">. (2021) Government of Pakistan, Ministry of </w:t>
      </w:r>
      <w:r w:rsidR="009B7ECB" w:rsidRPr="00DD4065">
        <w:rPr>
          <w:rFonts w:ascii="Times New Roman" w:hAnsi="Times New Roman" w:cs="Times New Roman"/>
          <w:sz w:val="24"/>
          <w:szCs w:val="24"/>
        </w:rPr>
        <w:t>Industries &amp; Production</w:t>
      </w:r>
      <w:r w:rsidR="00537B38" w:rsidRPr="00DD4065">
        <w:rPr>
          <w:rFonts w:ascii="Times New Roman" w:hAnsi="Times New Roman" w:cs="Times New Roman"/>
          <w:sz w:val="24"/>
          <w:szCs w:val="24"/>
        </w:rPr>
        <w:t>, Page 9. Available at:</w:t>
      </w:r>
      <w:r w:rsidR="00B34213" w:rsidRPr="00DD4065">
        <w:rPr>
          <w:rFonts w:ascii="Times New Roman" w:hAnsi="Times New Roman" w:cs="Times New Roman"/>
          <w:sz w:val="24"/>
          <w:szCs w:val="24"/>
        </w:rPr>
        <w:t xml:space="preserve"> </w:t>
      </w:r>
      <w:hyperlink r:id="rId15" w:history="1">
        <w:r w:rsidR="00B34213" w:rsidRPr="00DD4065">
          <w:rPr>
            <w:rStyle w:val="Hyperlink"/>
            <w:rFonts w:ascii="Times New Roman" w:hAnsi="Times New Roman" w:cs="Times New Roman"/>
            <w:sz w:val="24"/>
            <w:szCs w:val="24"/>
          </w:rPr>
          <w:t>https://moip.gov.pk/SiteImage/Misc/files/SME%20Policy%202021.pdf</w:t>
        </w:r>
      </w:hyperlink>
      <w:r w:rsidR="006B49F6" w:rsidRPr="00DD4065">
        <w:rPr>
          <w:rFonts w:ascii="Times New Roman" w:hAnsi="Times New Roman" w:cs="Times New Roman"/>
          <w:color w:val="000000" w:themeColor="text1"/>
          <w:sz w:val="24"/>
          <w:szCs w:val="24"/>
        </w:rPr>
        <w:t xml:space="preserve"> </w:t>
      </w:r>
      <w:r w:rsidR="006B49F6" w:rsidRPr="00DD4065">
        <w:rPr>
          <w:rFonts w:ascii="Times New Roman" w:hAnsi="Times New Roman" w:cs="Times New Roman"/>
          <w:sz w:val="24"/>
          <w:szCs w:val="24"/>
        </w:rPr>
        <w:t>(Accessed: 16</w:t>
      </w:r>
      <w:r w:rsidR="006B49F6" w:rsidRPr="00DD4065">
        <w:rPr>
          <w:rFonts w:ascii="Times New Roman" w:hAnsi="Times New Roman" w:cs="Times New Roman"/>
          <w:sz w:val="24"/>
          <w:szCs w:val="24"/>
          <w:vertAlign w:val="superscript"/>
        </w:rPr>
        <w:t>th</w:t>
      </w:r>
      <w:r w:rsidR="006B49F6" w:rsidRPr="00DD4065">
        <w:rPr>
          <w:rFonts w:ascii="Times New Roman" w:hAnsi="Times New Roman" w:cs="Times New Roman"/>
          <w:sz w:val="24"/>
          <w:szCs w:val="24"/>
        </w:rPr>
        <w:t xml:space="preserve"> November 2023).</w:t>
      </w:r>
    </w:p>
    <w:p w14:paraId="66ED1763" w14:textId="77777777" w:rsidR="006B49F6" w:rsidRPr="00DD4065" w:rsidRDefault="00F9350F" w:rsidP="006B49F6">
      <w:pPr>
        <w:rPr>
          <w:rFonts w:ascii="Times New Roman" w:hAnsi="Times New Roman" w:cs="Times New Roman"/>
          <w:sz w:val="24"/>
          <w:szCs w:val="24"/>
        </w:rPr>
      </w:pPr>
      <w:r w:rsidRPr="00DD4065">
        <w:rPr>
          <w:rFonts w:ascii="Times New Roman" w:hAnsi="Times New Roman" w:cs="Times New Roman"/>
          <w:sz w:val="24"/>
          <w:szCs w:val="24"/>
        </w:rPr>
        <w:t>‘Features of SMEs’. (No date) Know</w:t>
      </w:r>
      <w:r w:rsidR="006B49F6" w:rsidRPr="00DD4065">
        <w:rPr>
          <w:rFonts w:ascii="Times New Roman" w:hAnsi="Times New Roman" w:cs="Times New Roman"/>
          <w:sz w:val="24"/>
          <w:szCs w:val="24"/>
        </w:rPr>
        <w:t xml:space="preserve"> it all Ninja, Available at: </w:t>
      </w:r>
      <w:hyperlink r:id="rId16" w:history="1">
        <w:r w:rsidR="006B49F6" w:rsidRPr="00DD4065">
          <w:rPr>
            <w:rStyle w:val="Hyperlink"/>
            <w:rFonts w:ascii="Times New Roman" w:hAnsi="Times New Roman" w:cs="Times New Roman"/>
            <w:sz w:val="24"/>
            <w:szCs w:val="24"/>
          </w:rPr>
          <w:t>https://www.knowitallninja.com/lessons/features-of-smes/</w:t>
        </w:r>
      </w:hyperlink>
      <w:r w:rsidR="006B49F6" w:rsidRPr="00DD4065">
        <w:rPr>
          <w:rFonts w:ascii="Times New Roman" w:hAnsi="Times New Roman" w:cs="Times New Roman"/>
          <w:sz w:val="24"/>
          <w:szCs w:val="24"/>
        </w:rPr>
        <w:t xml:space="preserve">  (Accessed: 16</w:t>
      </w:r>
      <w:r w:rsidR="006B49F6" w:rsidRPr="00DD4065">
        <w:rPr>
          <w:rFonts w:ascii="Times New Roman" w:hAnsi="Times New Roman" w:cs="Times New Roman"/>
          <w:sz w:val="24"/>
          <w:szCs w:val="24"/>
          <w:vertAlign w:val="superscript"/>
        </w:rPr>
        <w:t>th</w:t>
      </w:r>
      <w:r w:rsidR="006B49F6" w:rsidRPr="00DD4065">
        <w:rPr>
          <w:rFonts w:ascii="Times New Roman" w:hAnsi="Times New Roman" w:cs="Times New Roman"/>
          <w:sz w:val="24"/>
          <w:szCs w:val="24"/>
        </w:rPr>
        <w:t xml:space="preserve"> November 2023).</w:t>
      </w:r>
    </w:p>
    <w:p w14:paraId="39CC5CDA" w14:textId="3BA6FFF2" w:rsidR="00B34213" w:rsidRPr="00DD4065" w:rsidRDefault="000D71EB" w:rsidP="00537B38">
      <w:pPr>
        <w:rPr>
          <w:rFonts w:ascii="Times New Roman" w:hAnsi="Times New Roman" w:cs="Times New Roman"/>
          <w:sz w:val="24"/>
          <w:szCs w:val="24"/>
        </w:rPr>
      </w:pPr>
      <w:r w:rsidRPr="00DD4065">
        <w:rPr>
          <w:rFonts w:ascii="Times New Roman" w:hAnsi="Times New Roman" w:cs="Times New Roman"/>
          <w:sz w:val="24"/>
          <w:szCs w:val="24"/>
        </w:rPr>
        <w:t xml:space="preserve">'ANALYSIS OF TEXTILE AND CLOTHING SECTOR TRADE: INNOVATIVE PRACTICES AND THE WAY FORWARD'. (2020) </w:t>
      </w:r>
      <w:r w:rsidR="0098661F" w:rsidRPr="00DD4065">
        <w:rPr>
          <w:rFonts w:ascii="Times New Roman" w:hAnsi="Times New Roman" w:cs="Times New Roman"/>
          <w:sz w:val="24"/>
          <w:szCs w:val="24"/>
        </w:rPr>
        <w:t xml:space="preserve">Government of the Punjab, Publication </w:t>
      </w:r>
      <w:r w:rsidR="00BE1BCE" w:rsidRPr="00DD4065">
        <w:rPr>
          <w:rFonts w:ascii="Times New Roman" w:hAnsi="Times New Roman" w:cs="Times New Roman"/>
          <w:sz w:val="24"/>
          <w:szCs w:val="24"/>
        </w:rPr>
        <w:t>NO. 460</w:t>
      </w:r>
      <w:r w:rsidR="005256FF" w:rsidRPr="00DD4065">
        <w:rPr>
          <w:rFonts w:ascii="Times New Roman" w:hAnsi="Times New Roman" w:cs="Times New Roman"/>
          <w:sz w:val="24"/>
          <w:szCs w:val="24"/>
        </w:rPr>
        <w:t xml:space="preserve">. Available at: </w:t>
      </w:r>
      <w:hyperlink r:id="rId17" w:history="1">
        <w:r w:rsidR="005256FF" w:rsidRPr="00DD4065">
          <w:rPr>
            <w:rStyle w:val="Hyperlink"/>
            <w:rFonts w:ascii="Times New Roman" w:hAnsi="Times New Roman" w:cs="Times New Roman"/>
            <w:sz w:val="24"/>
            <w:szCs w:val="24"/>
          </w:rPr>
          <w:t>https://peri.punjab.gov.pk/system/files/Textile%20report%20design%20%281%29.pdf</w:t>
        </w:r>
      </w:hyperlink>
      <w:r w:rsidR="005256FF" w:rsidRPr="00DD4065">
        <w:rPr>
          <w:rFonts w:ascii="Times New Roman" w:hAnsi="Times New Roman" w:cs="Times New Roman"/>
          <w:sz w:val="24"/>
          <w:szCs w:val="24"/>
        </w:rPr>
        <w:t xml:space="preserve"> (Accessed: 16</w:t>
      </w:r>
      <w:r w:rsidR="005256FF" w:rsidRPr="00DD4065">
        <w:rPr>
          <w:rFonts w:ascii="Times New Roman" w:hAnsi="Times New Roman" w:cs="Times New Roman"/>
          <w:sz w:val="24"/>
          <w:szCs w:val="24"/>
          <w:vertAlign w:val="superscript"/>
        </w:rPr>
        <w:t>th</w:t>
      </w:r>
      <w:r w:rsidR="005256FF" w:rsidRPr="00DD4065">
        <w:rPr>
          <w:rFonts w:ascii="Times New Roman" w:hAnsi="Times New Roman" w:cs="Times New Roman"/>
          <w:sz w:val="24"/>
          <w:szCs w:val="24"/>
        </w:rPr>
        <w:t xml:space="preserve"> November 2023).</w:t>
      </w:r>
    </w:p>
    <w:p w14:paraId="7C1F2F80" w14:textId="77777777" w:rsidR="0049284A" w:rsidRPr="00DD4065" w:rsidRDefault="004D233A" w:rsidP="0049284A">
      <w:pPr>
        <w:rPr>
          <w:rFonts w:ascii="Times New Roman" w:hAnsi="Times New Roman" w:cs="Times New Roman"/>
          <w:sz w:val="24"/>
          <w:szCs w:val="24"/>
        </w:rPr>
      </w:pPr>
      <w:r w:rsidRPr="00DD4065">
        <w:rPr>
          <w:rFonts w:ascii="Times New Roman" w:hAnsi="Times New Roman" w:cs="Times New Roman"/>
          <w:sz w:val="24"/>
          <w:szCs w:val="24"/>
        </w:rPr>
        <w:t xml:space="preserve">‘IFC Advisory Service in the Middle East and North Africa’. </w:t>
      </w:r>
      <w:r w:rsidR="00FB00B0" w:rsidRPr="00DD4065">
        <w:rPr>
          <w:rFonts w:ascii="Times New Roman" w:hAnsi="Times New Roman" w:cs="Times New Roman"/>
          <w:sz w:val="24"/>
          <w:szCs w:val="24"/>
        </w:rPr>
        <w:t>(2011) State Bank of Pakistan</w:t>
      </w:r>
      <w:r w:rsidR="002D2E89" w:rsidRPr="00DD4065">
        <w:rPr>
          <w:rFonts w:ascii="Times New Roman" w:hAnsi="Times New Roman" w:cs="Times New Roman"/>
          <w:sz w:val="24"/>
          <w:szCs w:val="24"/>
        </w:rPr>
        <w:t>, Page-4</w:t>
      </w:r>
      <w:r w:rsidR="0049284A" w:rsidRPr="00DD4065">
        <w:rPr>
          <w:rFonts w:ascii="Times New Roman" w:hAnsi="Times New Roman" w:cs="Times New Roman"/>
          <w:sz w:val="24"/>
          <w:szCs w:val="24"/>
        </w:rPr>
        <w:t xml:space="preserve">. Available at: </w:t>
      </w:r>
      <w:hyperlink r:id="rId18" w:history="1">
        <w:r w:rsidR="0049284A" w:rsidRPr="00DD4065">
          <w:rPr>
            <w:rStyle w:val="Hyperlink"/>
            <w:rFonts w:ascii="Times New Roman" w:hAnsi="Times New Roman" w:cs="Times New Roman"/>
            <w:sz w:val="24"/>
            <w:szCs w:val="24"/>
          </w:rPr>
          <w:t>https://www.sbp.org.pk/departments/ihfd/Sub-Segment%20Booklets/Textile%20Fabric.pdf</w:t>
        </w:r>
      </w:hyperlink>
      <w:r w:rsidR="0049284A" w:rsidRPr="00DD4065">
        <w:rPr>
          <w:rFonts w:ascii="Times New Roman" w:hAnsi="Times New Roman" w:cs="Times New Roman"/>
          <w:sz w:val="24"/>
          <w:szCs w:val="24"/>
        </w:rPr>
        <w:t xml:space="preserve"> (Accessed: 16</w:t>
      </w:r>
      <w:r w:rsidR="0049284A" w:rsidRPr="00DD4065">
        <w:rPr>
          <w:rFonts w:ascii="Times New Roman" w:hAnsi="Times New Roman" w:cs="Times New Roman"/>
          <w:sz w:val="24"/>
          <w:szCs w:val="24"/>
          <w:vertAlign w:val="superscript"/>
        </w:rPr>
        <w:t>th</w:t>
      </w:r>
      <w:r w:rsidR="0049284A" w:rsidRPr="00DD4065">
        <w:rPr>
          <w:rFonts w:ascii="Times New Roman" w:hAnsi="Times New Roman" w:cs="Times New Roman"/>
          <w:sz w:val="24"/>
          <w:szCs w:val="24"/>
        </w:rPr>
        <w:t xml:space="preserve"> November 2023).</w:t>
      </w:r>
    </w:p>
    <w:p w14:paraId="29120DE1" w14:textId="123D2E4C" w:rsidR="005256FF" w:rsidRPr="00DD4065" w:rsidRDefault="00B76284" w:rsidP="00537B38">
      <w:pPr>
        <w:rPr>
          <w:rFonts w:ascii="Times New Roman" w:hAnsi="Times New Roman" w:cs="Times New Roman"/>
          <w:sz w:val="24"/>
          <w:szCs w:val="24"/>
        </w:rPr>
      </w:pPr>
      <w:r w:rsidRPr="00DD4065">
        <w:rPr>
          <w:rFonts w:ascii="Times New Roman" w:hAnsi="Times New Roman" w:cs="Times New Roman"/>
          <w:sz w:val="24"/>
          <w:szCs w:val="24"/>
        </w:rPr>
        <w:t xml:space="preserve">'Enhancing the Economic </w:t>
      </w:r>
      <w:r w:rsidR="005531A4" w:rsidRPr="00DD4065">
        <w:rPr>
          <w:rFonts w:ascii="Times New Roman" w:hAnsi="Times New Roman" w:cs="Times New Roman"/>
          <w:sz w:val="24"/>
          <w:szCs w:val="24"/>
        </w:rPr>
        <w:t>Efficiency</w:t>
      </w:r>
      <w:r w:rsidRPr="00DD4065">
        <w:rPr>
          <w:rFonts w:ascii="Times New Roman" w:hAnsi="Times New Roman" w:cs="Times New Roman"/>
          <w:sz w:val="24"/>
          <w:szCs w:val="24"/>
        </w:rPr>
        <w:t xml:space="preserve"> of Small and Medium Enterprises in Pakistan'. (2023) </w:t>
      </w:r>
      <w:r w:rsidR="005531A4" w:rsidRPr="00DD4065">
        <w:rPr>
          <w:rFonts w:ascii="Times New Roman" w:hAnsi="Times New Roman" w:cs="Times New Roman"/>
          <w:sz w:val="24"/>
          <w:szCs w:val="24"/>
        </w:rPr>
        <w:t>Competition Commission of Pakistan</w:t>
      </w:r>
      <w:r w:rsidR="00B25F54" w:rsidRPr="00DD4065">
        <w:rPr>
          <w:rFonts w:ascii="Times New Roman" w:hAnsi="Times New Roman" w:cs="Times New Roman"/>
          <w:sz w:val="24"/>
          <w:szCs w:val="24"/>
        </w:rPr>
        <w:t xml:space="preserve">, Available at: </w:t>
      </w:r>
      <w:hyperlink r:id="rId19" w:history="1">
        <w:r w:rsidR="00AB07E5" w:rsidRPr="00DD4065">
          <w:rPr>
            <w:rStyle w:val="Hyperlink"/>
            <w:rFonts w:ascii="Times New Roman" w:hAnsi="Times New Roman" w:cs="Times New Roman"/>
            <w:sz w:val="24"/>
            <w:szCs w:val="24"/>
          </w:rPr>
          <w:t>https://cc.gov.pk/assets/images/Downloads/assessment_studies/enhancing_the_economic_efficiency_of_smes_in_pakistan.pdf</w:t>
        </w:r>
      </w:hyperlink>
      <w:r w:rsidR="00AB07E5" w:rsidRPr="00DD4065">
        <w:rPr>
          <w:rFonts w:ascii="Times New Roman" w:hAnsi="Times New Roman" w:cs="Times New Roman"/>
          <w:sz w:val="24"/>
          <w:szCs w:val="24"/>
        </w:rPr>
        <w:t xml:space="preserve"> (Accessed: 16</w:t>
      </w:r>
      <w:r w:rsidR="00AB07E5" w:rsidRPr="00DD4065">
        <w:rPr>
          <w:rFonts w:ascii="Times New Roman" w:hAnsi="Times New Roman" w:cs="Times New Roman"/>
          <w:sz w:val="24"/>
          <w:szCs w:val="24"/>
          <w:vertAlign w:val="superscript"/>
        </w:rPr>
        <w:t>th</w:t>
      </w:r>
      <w:r w:rsidR="00AB07E5" w:rsidRPr="00DD4065">
        <w:rPr>
          <w:rFonts w:ascii="Times New Roman" w:hAnsi="Times New Roman" w:cs="Times New Roman"/>
          <w:sz w:val="24"/>
          <w:szCs w:val="24"/>
        </w:rPr>
        <w:t xml:space="preserve"> November 2023).</w:t>
      </w:r>
    </w:p>
    <w:p w14:paraId="54C0DC18" w14:textId="55C0F50E" w:rsidR="00AB07E5" w:rsidRPr="00DD4065" w:rsidRDefault="00D62437" w:rsidP="00537B38">
      <w:pPr>
        <w:rPr>
          <w:rFonts w:ascii="Times New Roman" w:hAnsi="Times New Roman" w:cs="Times New Roman"/>
          <w:sz w:val="24"/>
          <w:szCs w:val="24"/>
        </w:rPr>
      </w:pPr>
      <w:r w:rsidRPr="00DD4065">
        <w:rPr>
          <w:rFonts w:ascii="Times New Roman" w:hAnsi="Times New Roman" w:cs="Times New Roman"/>
          <w:sz w:val="24"/>
          <w:szCs w:val="24"/>
        </w:rPr>
        <w:t xml:space="preserve">‘Cybersecurity guide for SMEs, 12 steps to securing </w:t>
      </w:r>
      <w:r w:rsidR="001D7C12" w:rsidRPr="00DD4065">
        <w:rPr>
          <w:rFonts w:ascii="Times New Roman" w:hAnsi="Times New Roman" w:cs="Times New Roman"/>
          <w:sz w:val="24"/>
          <w:szCs w:val="24"/>
        </w:rPr>
        <w:t>your business’. (</w:t>
      </w:r>
      <w:r w:rsidR="00DB1D4B" w:rsidRPr="00DD4065">
        <w:rPr>
          <w:rFonts w:ascii="Times New Roman" w:hAnsi="Times New Roman" w:cs="Times New Roman"/>
          <w:sz w:val="24"/>
          <w:szCs w:val="24"/>
        </w:rPr>
        <w:t xml:space="preserve">2021) </w:t>
      </w:r>
      <w:r w:rsidR="00DB1D4B" w:rsidRPr="00DD4065">
        <w:rPr>
          <w:rFonts w:ascii="Times New Roman" w:hAnsi="Times New Roman" w:cs="Times New Roman"/>
          <w:color w:val="000000" w:themeColor="text1"/>
          <w:sz w:val="24"/>
          <w:szCs w:val="24"/>
        </w:rPr>
        <w:t>European Union Agency for Cyber Security Needs, Page 2-</w:t>
      </w:r>
      <w:r w:rsidR="00437125" w:rsidRPr="00DD4065">
        <w:rPr>
          <w:rFonts w:ascii="Times New Roman" w:hAnsi="Times New Roman" w:cs="Times New Roman"/>
          <w:color w:val="000000" w:themeColor="text1"/>
          <w:sz w:val="24"/>
          <w:szCs w:val="24"/>
        </w:rPr>
        <w:t xml:space="preserve">10. Available at: </w:t>
      </w:r>
      <w:hyperlink r:id="rId20" w:history="1">
        <w:r w:rsidR="003D2031" w:rsidRPr="00DD4065">
          <w:rPr>
            <w:rStyle w:val="Hyperlink"/>
            <w:rFonts w:ascii="Times New Roman" w:hAnsi="Times New Roman" w:cs="Times New Roman"/>
            <w:sz w:val="24"/>
            <w:szCs w:val="24"/>
          </w:rPr>
          <w:t>file:///Users/haiderrazvi/Downloads/ENISA%20Cybersecurity%20guide%20for%20SMEs-online-single_page.pdf</w:t>
        </w:r>
      </w:hyperlink>
      <w:r w:rsidR="003D2031" w:rsidRPr="00DD4065">
        <w:rPr>
          <w:rFonts w:ascii="Times New Roman" w:hAnsi="Times New Roman" w:cs="Times New Roman"/>
          <w:color w:val="000000" w:themeColor="text1"/>
          <w:sz w:val="24"/>
          <w:szCs w:val="24"/>
        </w:rPr>
        <w:t xml:space="preserve"> </w:t>
      </w:r>
      <w:r w:rsidR="003D2031" w:rsidRPr="00DD4065">
        <w:rPr>
          <w:rFonts w:ascii="Times New Roman" w:hAnsi="Times New Roman" w:cs="Times New Roman"/>
          <w:sz w:val="24"/>
          <w:szCs w:val="24"/>
        </w:rPr>
        <w:t>(Accessed: 16</w:t>
      </w:r>
      <w:r w:rsidR="003D2031" w:rsidRPr="00DD4065">
        <w:rPr>
          <w:rFonts w:ascii="Times New Roman" w:hAnsi="Times New Roman" w:cs="Times New Roman"/>
          <w:sz w:val="24"/>
          <w:szCs w:val="24"/>
          <w:vertAlign w:val="superscript"/>
        </w:rPr>
        <w:t>th</w:t>
      </w:r>
      <w:r w:rsidR="003D2031" w:rsidRPr="00DD4065">
        <w:rPr>
          <w:rFonts w:ascii="Times New Roman" w:hAnsi="Times New Roman" w:cs="Times New Roman"/>
          <w:sz w:val="24"/>
          <w:szCs w:val="24"/>
        </w:rPr>
        <w:t xml:space="preserve"> November 2023).</w:t>
      </w:r>
    </w:p>
    <w:p w14:paraId="4001EDB2" w14:textId="3D190C05" w:rsidR="003D2031" w:rsidRPr="00DD4065" w:rsidRDefault="000B71AA" w:rsidP="00537B38">
      <w:pPr>
        <w:rPr>
          <w:rFonts w:ascii="Times New Roman" w:hAnsi="Times New Roman" w:cs="Times New Roman"/>
          <w:sz w:val="24"/>
          <w:szCs w:val="24"/>
        </w:rPr>
      </w:pPr>
      <w:r w:rsidRPr="00DD4065">
        <w:rPr>
          <w:rFonts w:ascii="Times New Roman" w:hAnsi="Times New Roman" w:cs="Times New Roman"/>
          <w:sz w:val="24"/>
          <w:szCs w:val="24"/>
        </w:rPr>
        <w:t>‘What are ISO standards?’.</w:t>
      </w:r>
      <w:r w:rsidR="009149C3" w:rsidRPr="00DD4065">
        <w:rPr>
          <w:rFonts w:ascii="Times New Roman" w:hAnsi="Times New Roman" w:cs="Times New Roman"/>
          <w:sz w:val="24"/>
          <w:szCs w:val="24"/>
        </w:rPr>
        <w:t xml:space="preserve"> (2023) </w:t>
      </w:r>
      <w:proofErr w:type="spellStart"/>
      <w:r w:rsidR="009149C3" w:rsidRPr="00DD4065">
        <w:rPr>
          <w:rFonts w:ascii="Times New Roman" w:hAnsi="Times New Roman" w:cs="Times New Roman"/>
          <w:sz w:val="24"/>
          <w:szCs w:val="24"/>
        </w:rPr>
        <w:t>Ideagen</w:t>
      </w:r>
      <w:proofErr w:type="spellEnd"/>
      <w:r w:rsidR="009149C3" w:rsidRPr="00DD4065">
        <w:rPr>
          <w:rFonts w:ascii="Times New Roman" w:hAnsi="Times New Roman" w:cs="Times New Roman"/>
          <w:sz w:val="24"/>
          <w:szCs w:val="24"/>
        </w:rPr>
        <w:t xml:space="preserve">, Available at: </w:t>
      </w:r>
      <w:hyperlink r:id="rId21" w:anchor=":~:text=An%20ISO%20standard%20is%20essentially,the%20customer%20or%20end%20user" w:history="1">
        <w:r w:rsidR="00F31989" w:rsidRPr="00DD4065">
          <w:rPr>
            <w:rStyle w:val="Hyperlink"/>
            <w:rFonts w:ascii="Times New Roman" w:hAnsi="Times New Roman" w:cs="Times New Roman"/>
            <w:sz w:val="24"/>
            <w:szCs w:val="24"/>
          </w:rPr>
          <w:t>https://www.ideagen.com/thought-leadership/blog/what-are-iso-standards#:~:text=An%20ISO%20standard%20is%20essentially,the%20customer%20or%20end%20user</w:t>
        </w:r>
      </w:hyperlink>
      <w:r w:rsidR="00F31989" w:rsidRPr="00DD4065">
        <w:rPr>
          <w:rFonts w:ascii="Times New Roman" w:hAnsi="Times New Roman" w:cs="Times New Roman"/>
          <w:sz w:val="24"/>
          <w:szCs w:val="24"/>
        </w:rPr>
        <w:t>. (Accessed: 16</w:t>
      </w:r>
      <w:r w:rsidR="00F31989" w:rsidRPr="00DD4065">
        <w:rPr>
          <w:rFonts w:ascii="Times New Roman" w:hAnsi="Times New Roman" w:cs="Times New Roman"/>
          <w:sz w:val="24"/>
          <w:szCs w:val="24"/>
          <w:vertAlign w:val="superscript"/>
        </w:rPr>
        <w:t>th</w:t>
      </w:r>
      <w:r w:rsidR="00F31989" w:rsidRPr="00DD4065">
        <w:rPr>
          <w:rFonts w:ascii="Times New Roman" w:hAnsi="Times New Roman" w:cs="Times New Roman"/>
          <w:sz w:val="24"/>
          <w:szCs w:val="24"/>
        </w:rPr>
        <w:t xml:space="preserve"> November 2023).</w:t>
      </w:r>
    </w:p>
    <w:p w14:paraId="5CB23274" w14:textId="5A1055D1" w:rsidR="00F31989" w:rsidRPr="00DD4065" w:rsidRDefault="00F31989" w:rsidP="00537B38">
      <w:pPr>
        <w:rPr>
          <w:rFonts w:ascii="Times New Roman" w:hAnsi="Times New Roman" w:cs="Times New Roman"/>
          <w:sz w:val="24"/>
          <w:szCs w:val="24"/>
        </w:rPr>
      </w:pPr>
      <w:r w:rsidRPr="00DD4065">
        <w:rPr>
          <w:rFonts w:ascii="Times New Roman" w:hAnsi="Times New Roman" w:cs="Times New Roman"/>
          <w:sz w:val="24"/>
          <w:szCs w:val="24"/>
        </w:rPr>
        <w:t>Margaret Rouse. (</w:t>
      </w:r>
      <w:r w:rsidR="0085611E" w:rsidRPr="00DD4065">
        <w:rPr>
          <w:rFonts w:ascii="Times New Roman" w:hAnsi="Times New Roman" w:cs="Times New Roman"/>
          <w:sz w:val="24"/>
          <w:szCs w:val="24"/>
        </w:rPr>
        <w:t>2012) ‘</w:t>
      </w:r>
      <w:r w:rsidR="00901058" w:rsidRPr="00DD4065">
        <w:rPr>
          <w:rFonts w:ascii="Times New Roman" w:hAnsi="Times New Roman" w:cs="Times New Roman"/>
          <w:sz w:val="24"/>
          <w:szCs w:val="24"/>
        </w:rPr>
        <w:t xml:space="preserve">International Electrotechnical Commission’, </w:t>
      </w:r>
      <w:r w:rsidR="00950556" w:rsidRPr="00DD4065">
        <w:rPr>
          <w:rFonts w:ascii="Times New Roman" w:hAnsi="Times New Roman" w:cs="Times New Roman"/>
          <w:sz w:val="24"/>
          <w:szCs w:val="24"/>
        </w:rPr>
        <w:t xml:space="preserve">Techopedia, Available at: </w:t>
      </w:r>
      <w:hyperlink r:id="rId22" w:history="1">
        <w:r w:rsidR="00950556" w:rsidRPr="00DD4065">
          <w:rPr>
            <w:rStyle w:val="Hyperlink"/>
            <w:rFonts w:ascii="Times New Roman" w:hAnsi="Times New Roman" w:cs="Times New Roman"/>
            <w:sz w:val="24"/>
            <w:szCs w:val="24"/>
          </w:rPr>
          <w:t>https://www.techopedia.com/definition/7673/international-electrotechnical-commission-iec</w:t>
        </w:r>
      </w:hyperlink>
      <w:r w:rsidR="00950556" w:rsidRPr="00DD4065">
        <w:rPr>
          <w:rFonts w:ascii="Times New Roman" w:hAnsi="Times New Roman" w:cs="Times New Roman"/>
          <w:sz w:val="24"/>
          <w:szCs w:val="24"/>
        </w:rPr>
        <w:t xml:space="preserve"> (Accessed: 16</w:t>
      </w:r>
      <w:r w:rsidR="00950556" w:rsidRPr="00DD4065">
        <w:rPr>
          <w:rFonts w:ascii="Times New Roman" w:hAnsi="Times New Roman" w:cs="Times New Roman"/>
          <w:sz w:val="24"/>
          <w:szCs w:val="24"/>
          <w:vertAlign w:val="superscript"/>
        </w:rPr>
        <w:t>th</w:t>
      </w:r>
      <w:r w:rsidR="00950556" w:rsidRPr="00DD4065">
        <w:rPr>
          <w:rFonts w:ascii="Times New Roman" w:hAnsi="Times New Roman" w:cs="Times New Roman"/>
          <w:sz w:val="24"/>
          <w:szCs w:val="24"/>
        </w:rPr>
        <w:t xml:space="preserve"> November 2023).</w:t>
      </w:r>
    </w:p>
    <w:p w14:paraId="38F20F76" w14:textId="46492DE1" w:rsidR="00950556" w:rsidRPr="00DD4065" w:rsidRDefault="00221F1A" w:rsidP="00537B38">
      <w:pPr>
        <w:rPr>
          <w:rFonts w:ascii="Times New Roman" w:hAnsi="Times New Roman" w:cs="Times New Roman"/>
          <w:sz w:val="24"/>
          <w:szCs w:val="24"/>
        </w:rPr>
      </w:pPr>
      <w:r w:rsidRPr="00DD4065">
        <w:rPr>
          <w:rFonts w:ascii="Times New Roman" w:hAnsi="Times New Roman" w:cs="Times New Roman"/>
          <w:sz w:val="24"/>
          <w:szCs w:val="24"/>
        </w:rPr>
        <w:t>‘ISO/IEC 27001:2022’</w:t>
      </w:r>
      <w:r w:rsidR="000F0E4B" w:rsidRPr="00DD4065">
        <w:rPr>
          <w:rFonts w:ascii="Times New Roman" w:hAnsi="Times New Roman" w:cs="Times New Roman"/>
          <w:sz w:val="24"/>
          <w:szCs w:val="24"/>
        </w:rPr>
        <w:t xml:space="preserve">. (2022) ISO, Available at: </w:t>
      </w:r>
      <w:hyperlink r:id="rId23" w:history="1">
        <w:r w:rsidR="000F0E4B" w:rsidRPr="00DD4065">
          <w:rPr>
            <w:rStyle w:val="Hyperlink"/>
            <w:rFonts w:ascii="Times New Roman" w:hAnsi="Times New Roman" w:cs="Times New Roman"/>
            <w:sz w:val="24"/>
            <w:szCs w:val="24"/>
          </w:rPr>
          <w:t>https://www.iso.org/standard/27001</w:t>
        </w:r>
      </w:hyperlink>
      <w:r w:rsidR="000F0E4B" w:rsidRPr="00DD4065">
        <w:rPr>
          <w:rFonts w:ascii="Times New Roman" w:hAnsi="Times New Roman" w:cs="Times New Roman"/>
          <w:sz w:val="24"/>
          <w:szCs w:val="24"/>
        </w:rPr>
        <w:t xml:space="preserve"> (Accessed: 16</w:t>
      </w:r>
      <w:r w:rsidR="000F0E4B" w:rsidRPr="00DD4065">
        <w:rPr>
          <w:rFonts w:ascii="Times New Roman" w:hAnsi="Times New Roman" w:cs="Times New Roman"/>
          <w:sz w:val="24"/>
          <w:szCs w:val="24"/>
          <w:vertAlign w:val="superscript"/>
        </w:rPr>
        <w:t>th</w:t>
      </w:r>
      <w:r w:rsidR="000F0E4B" w:rsidRPr="00DD4065">
        <w:rPr>
          <w:rFonts w:ascii="Times New Roman" w:hAnsi="Times New Roman" w:cs="Times New Roman"/>
          <w:sz w:val="24"/>
          <w:szCs w:val="24"/>
        </w:rPr>
        <w:t xml:space="preserve"> November 2023).</w:t>
      </w:r>
    </w:p>
    <w:p w14:paraId="27F88299" w14:textId="77777777" w:rsidR="0032705C" w:rsidRPr="00DD4065" w:rsidRDefault="0076647F" w:rsidP="0032705C">
      <w:pPr>
        <w:rPr>
          <w:rFonts w:ascii="Times New Roman" w:hAnsi="Times New Roman" w:cs="Times New Roman"/>
          <w:sz w:val="24"/>
          <w:szCs w:val="24"/>
        </w:rPr>
      </w:pPr>
      <w:r w:rsidRPr="00DD4065">
        <w:rPr>
          <w:rFonts w:ascii="Times New Roman" w:hAnsi="Times New Roman" w:cs="Times New Roman"/>
          <w:sz w:val="24"/>
          <w:szCs w:val="24"/>
        </w:rPr>
        <w:t xml:space="preserve">'ISO 10007:2017'. (2023) ISO, Available at: </w:t>
      </w:r>
      <w:hyperlink r:id="rId24" w:history="1">
        <w:r w:rsidR="0032705C" w:rsidRPr="00DD4065">
          <w:rPr>
            <w:rStyle w:val="Hyperlink"/>
            <w:rFonts w:ascii="Times New Roman" w:hAnsi="Times New Roman" w:cs="Times New Roman"/>
            <w:sz w:val="24"/>
            <w:szCs w:val="24"/>
          </w:rPr>
          <w:t>https://www.iso.org/standard/70400.html</w:t>
        </w:r>
      </w:hyperlink>
      <w:r w:rsidR="0032705C" w:rsidRPr="00DD4065">
        <w:rPr>
          <w:rFonts w:ascii="Times New Roman" w:hAnsi="Times New Roman" w:cs="Times New Roman"/>
          <w:sz w:val="24"/>
          <w:szCs w:val="24"/>
        </w:rPr>
        <w:t xml:space="preserve"> (Accessed: 16</w:t>
      </w:r>
      <w:r w:rsidR="0032705C" w:rsidRPr="00DD4065">
        <w:rPr>
          <w:rFonts w:ascii="Times New Roman" w:hAnsi="Times New Roman" w:cs="Times New Roman"/>
          <w:sz w:val="24"/>
          <w:szCs w:val="24"/>
          <w:vertAlign w:val="superscript"/>
        </w:rPr>
        <w:t>th</w:t>
      </w:r>
      <w:r w:rsidR="0032705C" w:rsidRPr="00DD4065">
        <w:rPr>
          <w:rFonts w:ascii="Times New Roman" w:hAnsi="Times New Roman" w:cs="Times New Roman"/>
          <w:sz w:val="24"/>
          <w:szCs w:val="24"/>
        </w:rPr>
        <w:t xml:space="preserve"> November 2023).</w:t>
      </w:r>
    </w:p>
    <w:p w14:paraId="53EA0BFB" w14:textId="77777777" w:rsidR="00652B1E" w:rsidRPr="00DD4065" w:rsidRDefault="00652B1E" w:rsidP="00652B1E">
      <w:pPr>
        <w:rPr>
          <w:rFonts w:ascii="Times New Roman" w:hAnsi="Times New Roman" w:cs="Times New Roman"/>
          <w:sz w:val="24"/>
          <w:szCs w:val="24"/>
        </w:rPr>
      </w:pPr>
      <w:r w:rsidRPr="00DD4065">
        <w:rPr>
          <w:rFonts w:ascii="Times New Roman" w:hAnsi="Times New Roman" w:cs="Times New Roman"/>
          <w:sz w:val="24"/>
          <w:szCs w:val="24"/>
        </w:rPr>
        <w:t xml:space="preserve">‘Cloud Computing’. (2023) </w:t>
      </w:r>
      <w:proofErr w:type="spellStart"/>
      <w:r w:rsidRPr="00DD4065">
        <w:rPr>
          <w:rFonts w:ascii="Times New Roman" w:hAnsi="Times New Roman" w:cs="Times New Roman"/>
          <w:sz w:val="24"/>
          <w:szCs w:val="24"/>
        </w:rPr>
        <w:t>bsi</w:t>
      </w:r>
      <w:proofErr w:type="spellEnd"/>
      <w:r w:rsidRPr="00DD4065">
        <w:rPr>
          <w:rFonts w:ascii="Times New Roman" w:hAnsi="Times New Roman" w:cs="Times New Roman"/>
          <w:sz w:val="24"/>
          <w:szCs w:val="24"/>
        </w:rPr>
        <w:t xml:space="preserve">, Available at: </w:t>
      </w:r>
      <w:hyperlink r:id="rId25" w:history="1">
        <w:r w:rsidRPr="00DD4065">
          <w:rPr>
            <w:rStyle w:val="Hyperlink"/>
            <w:rFonts w:ascii="Times New Roman" w:hAnsi="Times New Roman" w:cs="Times New Roman"/>
            <w:sz w:val="24"/>
            <w:szCs w:val="24"/>
          </w:rPr>
          <w:t>https://www.bsigroup.com/en-GB/Security-controls-for-cloud-services-ISO-IEC27017/Benefits-for-cloud-service-customers/</w:t>
        </w:r>
      </w:hyperlink>
      <w:r w:rsidRPr="00DD4065">
        <w:rPr>
          <w:rFonts w:ascii="Times New Roman" w:hAnsi="Times New Roman" w:cs="Times New Roman"/>
          <w:sz w:val="24"/>
          <w:szCs w:val="24"/>
        </w:rPr>
        <w:t xml:space="preserve"> (Accessed: 16</w:t>
      </w:r>
      <w:r w:rsidRPr="00DD4065">
        <w:rPr>
          <w:rFonts w:ascii="Times New Roman" w:hAnsi="Times New Roman" w:cs="Times New Roman"/>
          <w:sz w:val="24"/>
          <w:szCs w:val="24"/>
          <w:vertAlign w:val="superscript"/>
        </w:rPr>
        <w:t>th</w:t>
      </w:r>
      <w:r w:rsidRPr="00DD4065">
        <w:rPr>
          <w:rFonts w:ascii="Times New Roman" w:hAnsi="Times New Roman" w:cs="Times New Roman"/>
          <w:sz w:val="24"/>
          <w:szCs w:val="24"/>
        </w:rPr>
        <w:t xml:space="preserve"> November 2023).</w:t>
      </w:r>
    </w:p>
    <w:p w14:paraId="0D237B4D" w14:textId="3171D696" w:rsidR="00652B1E" w:rsidRPr="00DD4065" w:rsidRDefault="00B525AE" w:rsidP="00537B38">
      <w:pPr>
        <w:rPr>
          <w:rFonts w:ascii="Times New Roman" w:hAnsi="Times New Roman" w:cs="Times New Roman"/>
          <w:sz w:val="24"/>
          <w:szCs w:val="24"/>
        </w:rPr>
      </w:pPr>
      <w:r w:rsidRPr="00DD4065">
        <w:rPr>
          <w:rFonts w:ascii="Times New Roman" w:hAnsi="Times New Roman" w:cs="Times New Roman"/>
          <w:sz w:val="24"/>
          <w:szCs w:val="24"/>
        </w:rPr>
        <w:lastRenderedPageBreak/>
        <w:t xml:space="preserve">'What </w:t>
      </w:r>
      <w:proofErr w:type="gramStart"/>
      <w:r w:rsidRPr="00DD4065">
        <w:rPr>
          <w:rFonts w:ascii="Times New Roman" w:hAnsi="Times New Roman" w:cs="Times New Roman"/>
          <w:sz w:val="24"/>
          <w:szCs w:val="24"/>
        </w:rPr>
        <w:t>Are</w:t>
      </w:r>
      <w:proofErr w:type="gramEnd"/>
      <w:r w:rsidRPr="00DD4065">
        <w:rPr>
          <w:rFonts w:ascii="Times New Roman" w:hAnsi="Times New Roman" w:cs="Times New Roman"/>
          <w:sz w:val="24"/>
          <w:szCs w:val="24"/>
        </w:rPr>
        <w:t xml:space="preserve"> PCI DSS Standards?'. (</w:t>
      </w:r>
      <w:r w:rsidR="007D4F2C" w:rsidRPr="00DD4065">
        <w:rPr>
          <w:rFonts w:ascii="Times New Roman" w:hAnsi="Times New Roman" w:cs="Times New Roman"/>
          <w:sz w:val="24"/>
          <w:szCs w:val="24"/>
        </w:rPr>
        <w:t xml:space="preserve">2023) </w:t>
      </w:r>
      <w:proofErr w:type="spellStart"/>
      <w:r w:rsidR="007D4F2C" w:rsidRPr="00DD4065">
        <w:rPr>
          <w:rFonts w:ascii="Times New Roman" w:hAnsi="Times New Roman" w:cs="Times New Roman"/>
          <w:sz w:val="24"/>
          <w:szCs w:val="24"/>
        </w:rPr>
        <w:t>RiskOptics</w:t>
      </w:r>
      <w:proofErr w:type="spellEnd"/>
      <w:r w:rsidR="007D4F2C" w:rsidRPr="00DD4065">
        <w:rPr>
          <w:rFonts w:ascii="Times New Roman" w:hAnsi="Times New Roman" w:cs="Times New Roman"/>
          <w:sz w:val="24"/>
          <w:szCs w:val="24"/>
        </w:rPr>
        <w:t xml:space="preserve">, Available at: </w:t>
      </w:r>
      <w:hyperlink r:id="rId26" w:history="1">
        <w:r w:rsidR="007D4F2C" w:rsidRPr="00DD4065">
          <w:rPr>
            <w:rStyle w:val="Hyperlink"/>
            <w:rFonts w:ascii="Times New Roman" w:hAnsi="Times New Roman" w:cs="Times New Roman"/>
            <w:sz w:val="24"/>
            <w:szCs w:val="24"/>
          </w:rPr>
          <w:t>https://reciprocity.com/resources/pci-dss-standards/</w:t>
        </w:r>
      </w:hyperlink>
      <w:r w:rsidR="007D4F2C" w:rsidRPr="00DD4065">
        <w:rPr>
          <w:rFonts w:ascii="Times New Roman" w:hAnsi="Times New Roman" w:cs="Times New Roman"/>
          <w:sz w:val="24"/>
          <w:szCs w:val="24"/>
        </w:rPr>
        <w:t xml:space="preserve"> (Accessed: 18</w:t>
      </w:r>
      <w:r w:rsidR="007D4F2C" w:rsidRPr="00DD4065">
        <w:rPr>
          <w:rFonts w:ascii="Times New Roman" w:hAnsi="Times New Roman" w:cs="Times New Roman"/>
          <w:sz w:val="24"/>
          <w:szCs w:val="24"/>
          <w:vertAlign w:val="superscript"/>
        </w:rPr>
        <w:t>th</w:t>
      </w:r>
      <w:r w:rsidR="007D4F2C" w:rsidRPr="00DD4065">
        <w:rPr>
          <w:rFonts w:ascii="Times New Roman" w:hAnsi="Times New Roman" w:cs="Times New Roman"/>
          <w:sz w:val="24"/>
          <w:szCs w:val="24"/>
        </w:rPr>
        <w:t xml:space="preserve"> November 2023).</w:t>
      </w:r>
    </w:p>
    <w:p w14:paraId="395C3FDE" w14:textId="146AA7CE" w:rsidR="007D4F2C" w:rsidRPr="00DD4065" w:rsidRDefault="00971959" w:rsidP="00537B38">
      <w:pPr>
        <w:rPr>
          <w:rFonts w:ascii="Times New Roman" w:hAnsi="Times New Roman" w:cs="Times New Roman"/>
          <w:sz w:val="24"/>
          <w:szCs w:val="24"/>
        </w:rPr>
      </w:pPr>
      <w:r w:rsidRPr="00DD4065">
        <w:rPr>
          <w:rFonts w:ascii="Times New Roman" w:hAnsi="Times New Roman" w:cs="Times New Roman"/>
          <w:sz w:val="24"/>
          <w:szCs w:val="24"/>
        </w:rPr>
        <w:t xml:space="preserve">'Understanding the NIST Cybersecurity framework' </w:t>
      </w:r>
      <w:r w:rsidR="00232BDD" w:rsidRPr="00DD4065">
        <w:rPr>
          <w:rFonts w:ascii="Times New Roman" w:hAnsi="Times New Roman" w:cs="Times New Roman"/>
          <w:sz w:val="24"/>
          <w:szCs w:val="24"/>
        </w:rPr>
        <w:t xml:space="preserve">(No date) Federal Trade Commission, available at: </w:t>
      </w:r>
      <w:hyperlink r:id="rId27" w:history="1">
        <w:r w:rsidR="00232BDD" w:rsidRPr="00DD4065">
          <w:rPr>
            <w:rStyle w:val="Hyperlink"/>
            <w:rFonts w:ascii="Times New Roman" w:hAnsi="Times New Roman" w:cs="Times New Roman"/>
            <w:sz w:val="24"/>
            <w:szCs w:val="24"/>
          </w:rPr>
          <w:t>https://www.ftc.gov/business-guidance/small-businesses/cybersecurity/nist-framework</w:t>
        </w:r>
      </w:hyperlink>
      <w:r w:rsidR="00232BDD" w:rsidRPr="00DD4065">
        <w:rPr>
          <w:rFonts w:ascii="Times New Roman" w:hAnsi="Times New Roman" w:cs="Times New Roman"/>
          <w:sz w:val="24"/>
          <w:szCs w:val="24"/>
        </w:rPr>
        <w:t xml:space="preserve"> (Accessed: 18</w:t>
      </w:r>
      <w:r w:rsidR="00232BDD" w:rsidRPr="00DD4065">
        <w:rPr>
          <w:rFonts w:ascii="Times New Roman" w:hAnsi="Times New Roman" w:cs="Times New Roman"/>
          <w:sz w:val="24"/>
          <w:szCs w:val="24"/>
          <w:vertAlign w:val="superscript"/>
        </w:rPr>
        <w:t>th</w:t>
      </w:r>
      <w:r w:rsidR="00232BDD" w:rsidRPr="00DD4065">
        <w:rPr>
          <w:rFonts w:ascii="Times New Roman" w:hAnsi="Times New Roman" w:cs="Times New Roman"/>
          <w:sz w:val="24"/>
          <w:szCs w:val="24"/>
        </w:rPr>
        <w:t xml:space="preserve"> November 2023). </w:t>
      </w:r>
    </w:p>
    <w:p w14:paraId="6558271C" w14:textId="77777777" w:rsidR="00F727B6" w:rsidRPr="00DD4065" w:rsidRDefault="00882015" w:rsidP="00F727B6">
      <w:pPr>
        <w:rPr>
          <w:rFonts w:ascii="Times New Roman" w:hAnsi="Times New Roman" w:cs="Times New Roman"/>
          <w:sz w:val="24"/>
          <w:szCs w:val="24"/>
        </w:rPr>
      </w:pPr>
      <w:r w:rsidRPr="00DD4065">
        <w:rPr>
          <w:rFonts w:ascii="Times New Roman" w:hAnsi="Times New Roman" w:cs="Times New Roman"/>
          <w:sz w:val="24"/>
          <w:szCs w:val="24"/>
        </w:rPr>
        <w:t xml:space="preserve">'What Is the NIST Cybersecurity Framework?'. (2023) Cisco, Available at: </w:t>
      </w:r>
      <w:hyperlink r:id="rId28" w:history="1">
        <w:r w:rsidR="00F727B6" w:rsidRPr="00DD4065">
          <w:rPr>
            <w:rStyle w:val="Hyperlink"/>
            <w:rFonts w:ascii="Times New Roman" w:hAnsi="Times New Roman" w:cs="Times New Roman"/>
            <w:sz w:val="24"/>
            <w:szCs w:val="24"/>
          </w:rPr>
          <w:t>https://www.cisco.com/c/en/us/products/security/what-is-nist-csf.html</w:t>
        </w:r>
      </w:hyperlink>
      <w:r w:rsidR="00F727B6" w:rsidRPr="00DD4065">
        <w:rPr>
          <w:rFonts w:ascii="Times New Roman" w:hAnsi="Times New Roman" w:cs="Times New Roman"/>
          <w:sz w:val="24"/>
          <w:szCs w:val="24"/>
        </w:rPr>
        <w:t xml:space="preserve"> (Accessed: 18</w:t>
      </w:r>
      <w:r w:rsidR="00F727B6" w:rsidRPr="00DD4065">
        <w:rPr>
          <w:rFonts w:ascii="Times New Roman" w:hAnsi="Times New Roman" w:cs="Times New Roman"/>
          <w:sz w:val="24"/>
          <w:szCs w:val="24"/>
          <w:vertAlign w:val="superscript"/>
        </w:rPr>
        <w:t>th</w:t>
      </w:r>
      <w:r w:rsidR="00F727B6" w:rsidRPr="00DD4065">
        <w:rPr>
          <w:rFonts w:ascii="Times New Roman" w:hAnsi="Times New Roman" w:cs="Times New Roman"/>
          <w:sz w:val="24"/>
          <w:szCs w:val="24"/>
        </w:rPr>
        <w:t xml:space="preserve"> November 2023). </w:t>
      </w:r>
    </w:p>
    <w:p w14:paraId="2A3BE01E" w14:textId="77777777" w:rsidR="002E3FDA" w:rsidRPr="00DD4065" w:rsidRDefault="002E3FDA" w:rsidP="002E3FDA">
      <w:pPr>
        <w:rPr>
          <w:rFonts w:ascii="Times New Roman" w:hAnsi="Times New Roman" w:cs="Times New Roman"/>
          <w:sz w:val="24"/>
          <w:szCs w:val="24"/>
        </w:rPr>
      </w:pPr>
      <w:r w:rsidRPr="00DD4065">
        <w:rPr>
          <w:rFonts w:ascii="Times New Roman" w:hAnsi="Times New Roman" w:cs="Times New Roman"/>
          <w:sz w:val="24"/>
          <w:szCs w:val="24"/>
        </w:rPr>
        <w:t xml:space="preserve">'ISO/IEC 20000-1:2018'. (2018) ISO, Available at: </w:t>
      </w:r>
      <w:hyperlink r:id="rId29" w:history="1">
        <w:r w:rsidRPr="00DD4065">
          <w:rPr>
            <w:rStyle w:val="Hyperlink"/>
            <w:rFonts w:ascii="Times New Roman" w:hAnsi="Times New Roman" w:cs="Times New Roman"/>
            <w:sz w:val="24"/>
            <w:szCs w:val="24"/>
          </w:rPr>
          <w:t>https://www.iso.org/standard/70636.html</w:t>
        </w:r>
      </w:hyperlink>
      <w:r w:rsidRPr="00DD4065">
        <w:rPr>
          <w:rFonts w:ascii="Times New Roman" w:hAnsi="Times New Roman" w:cs="Times New Roman"/>
          <w:sz w:val="24"/>
          <w:szCs w:val="24"/>
        </w:rPr>
        <w:br/>
        <w:t xml:space="preserve"> (Accessed: 18</w:t>
      </w:r>
      <w:r w:rsidRPr="00DD4065">
        <w:rPr>
          <w:rFonts w:ascii="Times New Roman" w:hAnsi="Times New Roman" w:cs="Times New Roman"/>
          <w:sz w:val="24"/>
          <w:szCs w:val="24"/>
          <w:vertAlign w:val="superscript"/>
        </w:rPr>
        <w:t>th</w:t>
      </w:r>
      <w:r w:rsidRPr="00DD4065">
        <w:rPr>
          <w:rFonts w:ascii="Times New Roman" w:hAnsi="Times New Roman" w:cs="Times New Roman"/>
          <w:sz w:val="24"/>
          <w:szCs w:val="24"/>
        </w:rPr>
        <w:t xml:space="preserve"> November 2023). </w:t>
      </w:r>
    </w:p>
    <w:p w14:paraId="72ED41B3" w14:textId="06CFC8C7" w:rsidR="009B7ECB" w:rsidRPr="00DD4065" w:rsidRDefault="00223AED" w:rsidP="008E66D5">
      <w:pPr>
        <w:rPr>
          <w:rFonts w:ascii="Times New Roman" w:hAnsi="Times New Roman" w:cs="Times New Roman"/>
          <w:sz w:val="24"/>
          <w:szCs w:val="24"/>
        </w:rPr>
      </w:pPr>
      <w:r w:rsidRPr="00DD4065">
        <w:rPr>
          <w:rFonts w:ascii="Times New Roman" w:hAnsi="Times New Roman" w:cs="Times New Roman"/>
          <w:sz w:val="24"/>
          <w:szCs w:val="24"/>
        </w:rPr>
        <w:t xml:space="preserve">'ISO/IEC 20000-1:2018'. (2018) PMG, Available at: </w:t>
      </w:r>
      <w:hyperlink r:id="rId30" w:history="1">
        <w:r w:rsidR="00DD4065" w:rsidRPr="00DD4065">
          <w:rPr>
            <w:rStyle w:val="Hyperlink"/>
            <w:rFonts w:ascii="Times New Roman" w:hAnsi="Times New Roman" w:cs="Times New Roman"/>
            <w:sz w:val="24"/>
            <w:szCs w:val="24"/>
          </w:rPr>
          <w:t>https://www.pmgame.net/iso-iec-20000-1-2018.php</w:t>
        </w:r>
      </w:hyperlink>
      <w:r w:rsidR="00DD4065" w:rsidRPr="00DD4065">
        <w:rPr>
          <w:rFonts w:ascii="Times New Roman" w:hAnsi="Times New Roman" w:cs="Times New Roman"/>
          <w:sz w:val="24"/>
          <w:szCs w:val="24"/>
        </w:rPr>
        <w:t xml:space="preserve">  (Accessed: 18</w:t>
      </w:r>
      <w:r w:rsidR="00DD4065" w:rsidRPr="00DD4065">
        <w:rPr>
          <w:rFonts w:ascii="Times New Roman" w:hAnsi="Times New Roman" w:cs="Times New Roman"/>
          <w:sz w:val="24"/>
          <w:szCs w:val="24"/>
          <w:vertAlign w:val="superscript"/>
        </w:rPr>
        <w:t>th</w:t>
      </w:r>
      <w:r w:rsidR="00DD4065" w:rsidRPr="00DD4065">
        <w:rPr>
          <w:rFonts w:ascii="Times New Roman" w:hAnsi="Times New Roman" w:cs="Times New Roman"/>
          <w:sz w:val="24"/>
          <w:szCs w:val="24"/>
        </w:rPr>
        <w:t xml:space="preserve"> November 2023).</w:t>
      </w:r>
    </w:p>
    <w:p w14:paraId="5DE58154" w14:textId="77777777" w:rsidR="004B5D3C" w:rsidRDefault="004B5D3C" w:rsidP="008E66D5"/>
    <w:p w14:paraId="266EB58F" w14:textId="77777777" w:rsidR="004B5D3C" w:rsidRDefault="004B5D3C" w:rsidP="008E66D5"/>
    <w:p w14:paraId="6D6BFDF9" w14:textId="77777777" w:rsidR="00FA2D87" w:rsidRDefault="00FA2D87" w:rsidP="008E66D5"/>
    <w:p w14:paraId="6F56F3FE" w14:textId="77777777" w:rsidR="00CE4B1A" w:rsidRDefault="00CE4B1A" w:rsidP="008E66D5"/>
    <w:p w14:paraId="32B81602" w14:textId="77777777" w:rsidR="002D674F" w:rsidRPr="008E66D5" w:rsidRDefault="002D674F" w:rsidP="008E66D5"/>
    <w:sectPr w:rsidR="002D674F" w:rsidRPr="008E66D5">
      <w:footerReference w:type="even" r:id="rId31"/>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456F7" w14:textId="77777777" w:rsidR="00041F3A" w:rsidRDefault="00041F3A" w:rsidP="004B29AF">
      <w:pPr>
        <w:spacing w:after="0" w:line="240" w:lineRule="auto"/>
      </w:pPr>
      <w:r>
        <w:separator/>
      </w:r>
    </w:p>
  </w:endnote>
  <w:endnote w:type="continuationSeparator" w:id="0">
    <w:p w14:paraId="60649B93" w14:textId="77777777" w:rsidR="00041F3A" w:rsidRDefault="00041F3A" w:rsidP="004B29AF">
      <w:pPr>
        <w:spacing w:after="0" w:line="240" w:lineRule="auto"/>
      </w:pPr>
      <w:r>
        <w:continuationSeparator/>
      </w:r>
    </w:p>
  </w:endnote>
  <w:endnote w:type="continuationNotice" w:id="1">
    <w:p w14:paraId="414C2CE6" w14:textId="77777777" w:rsidR="00041F3A" w:rsidRDefault="00041F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askerville Old Face">
    <w:panose1 w:val="020206020805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4D"/>
    <w:family w:val="swiss"/>
    <w:pitch w:val="variable"/>
    <w:sig w:usb0="00000003" w:usb1="00000000" w:usb2="00000000" w:usb3="00000000" w:csb0="00000001" w:csb1="00000000"/>
  </w:font>
  <w:font w:name="Bangla MN">
    <w:panose1 w:val="00000500000000000000"/>
    <w:charset w:val="00"/>
    <w:family w:val="auto"/>
    <w:pitch w:val="variable"/>
    <w:sig w:usb0="00010003" w:usb1="00000000" w:usb2="00000000" w:usb3="00000000" w:csb0="00000001" w:csb1="00000000"/>
  </w:font>
  <w:font w:name="Futura Medium">
    <w:altName w:val="FUTURA MEDIUM"/>
    <w:panose1 w:val="020B0602020204020303"/>
    <w:charset w:val="B1"/>
    <w:family w:val="swiss"/>
    <w:pitch w:val="variable"/>
    <w:sig w:usb0="80000867" w:usb1="00000000" w:usb2="00000000" w:usb3="00000000" w:csb0="000001FB"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3026E" w14:textId="77777777" w:rsidR="004B29AF" w:rsidRDefault="004B29AF" w:rsidP="00E11763">
    <w:pPr>
      <w:pStyle w:val="Footer"/>
      <w:framePr w:wrap="none" w:vAnchor="text" w:hAnchor="margin" w:xAlign="center" w:y="1"/>
      <w:rPr>
        <w:del w:id="14" w:author="Haider H Razvi" w:date="2023-11-17T06:05:00Z"/>
        <w:rStyle w:val="PageNumber"/>
      </w:rPr>
    </w:pPr>
    <w:del w:id="15" w:author="Haider H Razvi" w:date="2023-11-17T06:05:00Z">
      <w:r>
        <w:rPr>
          <w:rStyle w:val="PageNumber"/>
        </w:rPr>
        <w:fldChar w:fldCharType="begin"/>
      </w:r>
      <w:r>
        <w:rPr>
          <w:rStyle w:val="PageNumber"/>
        </w:rPr>
        <w:delInstrText xml:space="preserve"> PAGE </w:delInstrText>
      </w:r>
      <w:r>
        <w:rPr>
          <w:rStyle w:val="PageNumber"/>
        </w:rPr>
        <w:fldChar w:fldCharType="end"/>
      </w:r>
    </w:del>
  </w:p>
  <w:p w14:paraId="6E71F979" w14:textId="356B045C" w:rsidR="004B29AF" w:rsidRDefault="004B29AF" w:rsidP="00E11763">
    <w:pPr>
      <w:pStyle w:val="Footer"/>
      <w:framePr w:wrap="none" w:vAnchor="text" w:hAnchor="margin" w:xAlign="center" w:y="1"/>
      <w:rPr>
        <w:rStyle w:val="PageNumber"/>
      </w:rPr>
    </w:pPr>
    <w:ins w:id="16" w:author="Haider H Razvi" w:date="2023-11-17T06:05:00Z">
      <w:r>
        <w:rPr>
          <w:rStyle w:val="PageNumber"/>
        </w:rPr>
        <w:fldChar w:fldCharType="begin"/>
      </w:r>
      <w:r>
        <w:rPr>
          <w:rStyle w:val="PageNumber"/>
        </w:rPr>
        <w:instrText xml:space="preserve"> PAGE </w:instrText>
      </w:r>
      <w:r>
        <w:rPr>
          <w:rStyle w:val="PageNumber"/>
        </w:rPr>
        <w:fldChar w:fldCharType="end"/>
      </w:r>
    </w:ins>
  </w:p>
  <w:p w14:paraId="0C63DF16" w14:textId="77777777" w:rsidR="004B29AF" w:rsidRDefault="004B29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6511968"/>
      <w:docPartObj>
        <w:docPartGallery w:val="Page Numbers (Bottom of Page)"/>
        <w:docPartUnique/>
      </w:docPartObj>
    </w:sdtPr>
    <w:sdtContent>
      <w:p w14:paraId="5CB45A7A" w14:textId="6FD46379" w:rsidR="004B29AF" w:rsidRDefault="004B29AF" w:rsidP="00E1176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94B36E" w14:textId="77777777" w:rsidR="004B29AF" w:rsidRDefault="004B29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8E47F" w14:textId="77777777" w:rsidR="00041F3A" w:rsidRDefault="00041F3A" w:rsidP="004B29AF">
      <w:pPr>
        <w:spacing w:after="0" w:line="240" w:lineRule="auto"/>
      </w:pPr>
      <w:r>
        <w:separator/>
      </w:r>
    </w:p>
  </w:footnote>
  <w:footnote w:type="continuationSeparator" w:id="0">
    <w:p w14:paraId="165FF2AD" w14:textId="77777777" w:rsidR="00041F3A" w:rsidRDefault="00041F3A" w:rsidP="004B29AF">
      <w:pPr>
        <w:spacing w:after="0" w:line="240" w:lineRule="auto"/>
      </w:pPr>
      <w:r>
        <w:continuationSeparator/>
      </w:r>
    </w:p>
  </w:footnote>
  <w:footnote w:type="continuationNotice" w:id="1">
    <w:p w14:paraId="2C69DB17" w14:textId="77777777" w:rsidR="00041F3A" w:rsidRDefault="00041F3A">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mYIZ2nXQ" int2:invalidationBookmarkName="" int2:hashCode="R9fNv17unNnaXv" int2:id="HV49R5zl">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24270"/>
    <w:multiLevelType w:val="hybridMultilevel"/>
    <w:tmpl w:val="99BE8A7A"/>
    <w:lvl w:ilvl="0" w:tplc="54F482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4865C7"/>
    <w:multiLevelType w:val="multilevel"/>
    <w:tmpl w:val="A8683BF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D977E64"/>
    <w:multiLevelType w:val="hybridMultilevel"/>
    <w:tmpl w:val="5C2C7A0A"/>
    <w:lvl w:ilvl="0" w:tplc="A9ACC6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8310CF"/>
    <w:multiLevelType w:val="hybridMultilevel"/>
    <w:tmpl w:val="2A94C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2D20B5"/>
    <w:multiLevelType w:val="hybridMultilevel"/>
    <w:tmpl w:val="5B9246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9B28AE"/>
    <w:multiLevelType w:val="hybridMultilevel"/>
    <w:tmpl w:val="9D3C80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2752583"/>
    <w:multiLevelType w:val="multilevel"/>
    <w:tmpl w:val="B7C4687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59FB4A73"/>
    <w:multiLevelType w:val="multilevel"/>
    <w:tmpl w:val="D610D8F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8" w15:restartNumberingAfterBreak="0">
    <w:nsid w:val="5E006B10"/>
    <w:multiLevelType w:val="hybridMultilevel"/>
    <w:tmpl w:val="15E41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20136F"/>
    <w:multiLevelType w:val="hybridMultilevel"/>
    <w:tmpl w:val="D19C07DE"/>
    <w:lvl w:ilvl="0" w:tplc="090A25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6CD16B6"/>
    <w:multiLevelType w:val="hybridMultilevel"/>
    <w:tmpl w:val="7F124C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7F90A18"/>
    <w:multiLevelType w:val="hybridMultilevel"/>
    <w:tmpl w:val="D486B4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154765B"/>
    <w:multiLevelType w:val="multilevel"/>
    <w:tmpl w:val="88D263D6"/>
    <w:lvl w:ilvl="0">
      <w:start w:val="1"/>
      <w:numFmt w:val="decimal"/>
      <w:lvlText w:val="%1.0"/>
      <w:lvlJc w:val="left"/>
      <w:pPr>
        <w:ind w:left="720" w:hanging="720"/>
      </w:pPr>
      <w:rPr>
        <w:rFonts w:ascii="Baskerville Old Face" w:hAnsi="Baskerville Old Face" w:cstheme="majorBidi" w:hint="default"/>
        <w:u w:val="none"/>
      </w:rPr>
    </w:lvl>
    <w:lvl w:ilvl="1">
      <w:start w:val="1"/>
      <w:numFmt w:val="decimal"/>
      <w:lvlText w:val="%1.%2"/>
      <w:lvlJc w:val="left"/>
      <w:pPr>
        <w:ind w:left="1440" w:hanging="720"/>
      </w:pPr>
      <w:rPr>
        <w:rFonts w:ascii="Baskerville Old Face" w:hAnsi="Baskerville Old Face" w:cstheme="majorBidi" w:hint="default"/>
        <w:u w:val="none"/>
      </w:rPr>
    </w:lvl>
    <w:lvl w:ilvl="2">
      <w:start w:val="1"/>
      <w:numFmt w:val="decimal"/>
      <w:lvlText w:val="%1.%2.%3"/>
      <w:lvlJc w:val="left"/>
      <w:pPr>
        <w:ind w:left="2160" w:hanging="720"/>
      </w:pPr>
      <w:rPr>
        <w:rFonts w:ascii="Baskerville Old Face" w:hAnsi="Baskerville Old Face" w:cstheme="majorBidi" w:hint="default"/>
        <w:u w:val="none"/>
      </w:rPr>
    </w:lvl>
    <w:lvl w:ilvl="3">
      <w:start w:val="1"/>
      <w:numFmt w:val="decimal"/>
      <w:lvlText w:val="%1.%2.%3.%4"/>
      <w:lvlJc w:val="left"/>
      <w:pPr>
        <w:ind w:left="3240" w:hanging="1080"/>
      </w:pPr>
      <w:rPr>
        <w:rFonts w:ascii="Baskerville Old Face" w:hAnsi="Baskerville Old Face" w:cstheme="majorBidi" w:hint="default"/>
        <w:u w:val="none"/>
      </w:rPr>
    </w:lvl>
    <w:lvl w:ilvl="4">
      <w:start w:val="1"/>
      <w:numFmt w:val="decimal"/>
      <w:lvlText w:val="%1.%2.%3.%4.%5"/>
      <w:lvlJc w:val="left"/>
      <w:pPr>
        <w:ind w:left="4320" w:hanging="1440"/>
      </w:pPr>
      <w:rPr>
        <w:rFonts w:ascii="Baskerville Old Face" w:hAnsi="Baskerville Old Face" w:cstheme="majorBidi" w:hint="default"/>
        <w:u w:val="none"/>
      </w:rPr>
    </w:lvl>
    <w:lvl w:ilvl="5">
      <w:start w:val="1"/>
      <w:numFmt w:val="decimal"/>
      <w:lvlText w:val="%1.%2.%3.%4.%5.%6"/>
      <w:lvlJc w:val="left"/>
      <w:pPr>
        <w:ind w:left="5040" w:hanging="1440"/>
      </w:pPr>
      <w:rPr>
        <w:rFonts w:ascii="Baskerville Old Face" w:hAnsi="Baskerville Old Face" w:cstheme="majorBidi" w:hint="default"/>
        <w:u w:val="none"/>
      </w:rPr>
    </w:lvl>
    <w:lvl w:ilvl="6">
      <w:start w:val="1"/>
      <w:numFmt w:val="decimal"/>
      <w:lvlText w:val="%1.%2.%3.%4.%5.%6.%7"/>
      <w:lvlJc w:val="left"/>
      <w:pPr>
        <w:ind w:left="6120" w:hanging="1800"/>
      </w:pPr>
      <w:rPr>
        <w:rFonts w:ascii="Baskerville Old Face" w:hAnsi="Baskerville Old Face" w:cstheme="majorBidi" w:hint="default"/>
        <w:u w:val="none"/>
      </w:rPr>
    </w:lvl>
    <w:lvl w:ilvl="7">
      <w:start w:val="1"/>
      <w:numFmt w:val="decimal"/>
      <w:lvlText w:val="%1.%2.%3.%4.%5.%6.%7.%8"/>
      <w:lvlJc w:val="left"/>
      <w:pPr>
        <w:ind w:left="7200" w:hanging="2160"/>
      </w:pPr>
      <w:rPr>
        <w:rFonts w:ascii="Baskerville Old Face" w:hAnsi="Baskerville Old Face" w:cstheme="majorBidi" w:hint="default"/>
        <w:u w:val="none"/>
      </w:rPr>
    </w:lvl>
    <w:lvl w:ilvl="8">
      <w:start w:val="1"/>
      <w:numFmt w:val="decimal"/>
      <w:lvlText w:val="%1.%2.%3.%4.%5.%6.%7.%8.%9"/>
      <w:lvlJc w:val="left"/>
      <w:pPr>
        <w:ind w:left="7920" w:hanging="2160"/>
      </w:pPr>
      <w:rPr>
        <w:rFonts w:ascii="Baskerville Old Face" w:hAnsi="Baskerville Old Face" w:cstheme="majorBidi" w:hint="default"/>
        <w:u w:val="none"/>
      </w:rPr>
    </w:lvl>
  </w:abstractNum>
  <w:abstractNum w:abstractNumId="13" w15:restartNumberingAfterBreak="0">
    <w:nsid w:val="7DDD63E5"/>
    <w:multiLevelType w:val="hybridMultilevel"/>
    <w:tmpl w:val="334673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F7A3433"/>
    <w:multiLevelType w:val="hybridMultilevel"/>
    <w:tmpl w:val="3F724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59922592">
    <w:abstractNumId w:val="5"/>
  </w:num>
  <w:num w:numId="2" w16cid:durableId="1761102533">
    <w:abstractNumId w:val="1"/>
  </w:num>
  <w:num w:numId="3" w16cid:durableId="1027368815">
    <w:abstractNumId w:val="12"/>
  </w:num>
  <w:num w:numId="4" w16cid:durableId="2087530926">
    <w:abstractNumId w:val="7"/>
  </w:num>
  <w:num w:numId="5" w16cid:durableId="1505701664">
    <w:abstractNumId w:val="6"/>
  </w:num>
  <w:num w:numId="6" w16cid:durableId="933392885">
    <w:abstractNumId w:val="9"/>
  </w:num>
  <w:num w:numId="7" w16cid:durableId="592475792">
    <w:abstractNumId w:val="2"/>
  </w:num>
  <w:num w:numId="8" w16cid:durableId="422534251">
    <w:abstractNumId w:val="3"/>
  </w:num>
  <w:num w:numId="9" w16cid:durableId="1123694220">
    <w:abstractNumId w:val="8"/>
  </w:num>
  <w:num w:numId="10" w16cid:durableId="1138646491">
    <w:abstractNumId w:val="11"/>
  </w:num>
  <w:num w:numId="11" w16cid:durableId="1950507199">
    <w:abstractNumId w:val="10"/>
  </w:num>
  <w:num w:numId="12" w16cid:durableId="1311791901">
    <w:abstractNumId w:val="14"/>
  </w:num>
  <w:num w:numId="13" w16cid:durableId="731317282">
    <w:abstractNumId w:val="4"/>
  </w:num>
  <w:num w:numId="14" w16cid:durableId="1556743215">
    <w:abstractNumId w:val="0"/>
  </w:num>
  <w:num w:numId="15" w16cid:durableId="6510587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ider H Razvi">
    <w15:presenceInfo w15:providerId="AD" w15:userId="S::MR1458@live.mdx.ac.uk::03d1e474-245c-4640-ba18-a3428c7eff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F2D"/>
    <w:rsid w:val="0000110E"/>
    <w:rsid w:val="0000489E"/>
    <w:rsid w:val="000054E0"/>
    <w:rsid w:val="00014AEF"/>
    <w:rsid w:val="00014E8B"/>
    <w:rsid w:val="00020252"/>
    <w:rsid w:val="000251B4"/>
    <w:rsid w:val="00030A68"/>
    <w:rsid w:val="00030DD4"/>
    <w:rsid w:val="00040F05"/>
    <w:rsid w:val="00041F3A"/>
    <w:rsid w:val="00047A89"/>
    <w:rsid w:val="00055B88"/>
    <w:rsid w:val="0006438D"/>
    <w:rsid w:val="00070487"/>
    <w:rsid w:val="00072BC7"/>
    <w:rsid w:val="00073993"/>
    <w:rsid w:val="00091AD7"/>
    <w:rsid w:val="00091E0F"/>
    <w:rsid w:val="000932B4"/>
    <w:rsid w:val="00096174"/>
    <w:rsid w:val="00096849"/>
    <w:rsid w:val="000A63EF"/>
    <w:rsid w:val="000A78B1"/>
    <w:rsid w:val="000B6456"/>
    <w:rsid w:val="000B6A2D"/>
    <w:rsid w:val="000B71AA"/>
    <w:rsid w:val="000C59A2"/>
    <w:rsid w:val="000D0E87"/>
    <w:rsid w:val="000D472E"/>
    <w:rsid w:val="000D5417"/>
    <w:rsid w:val="000D71EB"/>
    <w:rsid w:val="000E1E77"/>
    <w:rsid w:val="000E4C92"/>
    <w:rsid w:val="000E7FED"/>
    <w:rsid w:val="000F0E4B"/>
    <w:rsid w:val="00110DB3"/>
    <w:rsid w:val="00115CDE"/>
    <w:rsid w:val="001227CB"/>
    <w:rsid w:val="0012397C"/>
    <w:rsid w:val="00125E89"/>
    <w:rsid w:val="00130118"/>
    <w:rsid w:val="00133F3F"/>
    <w:rsid w:val="00134FC7"/>
    <w:rsid w:val="001369AB"/>
    <w:rsid w:val="0014108E"/>
    <w:rsid w:val="00143F3D"/>
    <w:rsid w:val="001442E4"/>
    <w:rsid w:val="00151728"/>
    <w:rsid w:val="00153794"/>
    <w:rsid w:val="00154DF6"/>
    <w:rsid w:val="00163045"/>
    <w:rsid w:val="00164E6B"/>
    <w:rsid w:val="0017151B"/>
    <w:rsid w:val="00171E66"/>
    <w:rsid w:val="0017541C"/>
    <w:rsid w:val="00182634"/>
    <w:rsid w:val="00187163"/>
    <w:rsid w:val="001872F9"/>
    <w:rsid w:val="0019004B"/>
    <w:rsid w:val="0019023A"/>
    <w:rsid w:val="00191B83"/>
    <w:rsid w:val="00194B57"/>
    <w:rsid w:val="001972D4"/>
    <w:rsid w:val="00197B3B"/>
    <w:rsid w:val="001A2F4D"/>
    <w:rsid w:val="001A5BF8"/>
    <w:rsid w:val="001A788A"/>
    <w:rsid w:val="001B3B4D"/>
    <w:rsid w:val="001C196B"/>
    <w:rsid w:val="001C795D"/>
    <w:rsid w:val="001D3930"/>
    <w:rsid w:val="001D7C12"/>
    <w:rsid w:val="001E17D3"/>
    <w:rsid w:val="001E25DF"/>
    <w:rsid w:val="001E323E"/>
    <w:rsid w:val="001E3979"/>
    <w:rsid w:val="001F05EE"/>
    <w:rsid w:val="001F40E5"/>
    <w:rsid w:val="001F508F"/>
    <w:rsid w:val="001F564E"/>
    <w:rsid w:val="001F5D19"/>
    <w:rsid w:val="002026FB"/>
    <w:rsid w:val="00207DFF"/>
    <w:rsid w:val="00211E14"/>
    <w:rsid w:val="00221F1A"/>
    <w:rsid w:val="00223AED"/>
    <w:rsid w:val="00232BD7"/>
    <w:rsid w:val="00232BDD"/>
    <w:rsid w:val="00236492"/>
    <w:rsid w:val="0023784F"/>
    <w:rsid w:val="00240D6D"/>
    <w:rsid w:val="0024139F"/>
    <w:rsid w:val="002460A0"/>
    <w:rsid w:val="00246A79"/>
    <w:rsid w:val="002470B5"/>
    <w:rsid w:val="00257F13"/>
    <w:rsid w:val="00262433"/>
    <w:rsid w:val="00262EE5"/>
    <w:rsid w:val="002739AE"/>
    <w:rsid w:val="00281A37"/>
    <w:rsid w:val="00283F95"/>
    <w:rsid w:val="00286776"/>
    <w:rsid w:val="00287F0B"/>
    <w:rsid w:val="00293190"/>
    <w:rsid w:val="00293B01"/>
    <w:rsid w:val="00295862"/>
    <w:rsid w:val="00295F48"/>
    <w:rsid w:val="002A41E0"/>
    <w:rsid w:val="002B541F"/>
    <w:rsid w:val="002B5B18"/>
    <w:rsid w:val="002C4B06"/>
    <w:rsid w:val="002D1794"/>
    <w:rsid w:val="002D21CA"/>
    <w:rsid w:val="002D2E89"/>
    <w:rsid w:val="002D5124"/>
    <w:rsid w:val="002D674F"/>
    <w:rsid w:val="002D69BF"/>
    <w:rsid w:val="002D7066"/>
    <w:rsid w:val="002E23AC"/>
    <w:rsid w:val="002E3FDA"/>
    <w:rsid w:val="002E7589"/>
    <w:rsid w:val="002F1EBE"/>
    <w:rsid w:val="002F4F84"/>
    <w:rsid w:val="002F7934"/>
    <w:rsid w:val="00300B10"/>
    <w:rsid w:val="00300B28"/>
    <w:rsid w:val="003016BF"/>
    <w:rsid w:val="00311215"/>
    <w:rsid w:val="00315394"/>
    <w:rsid w:val="0032705C"/>
    <w:rsid w:val="003309C7"/>
    <w:rsid w:val="00330C54"/>
    <w:rsid w:val="0033407E"/>
    <w:rsid w:val="00335E41"/>
    <w:rsid w:val="00340434"/>
    <w:rsid w:val="00340BEC"/>
    <w:rsid w:val="00341ED2"/>
    <w:rsid w:val="00353481"/>
    <w:rsid w:val="003547FB"/>
    <w:rsid w:val="003661AA"/>
    <w:rsid w:val="00366896"/>
    <w:rsid w:val="003728CF"/>
    <w:rsid w:val="003730E6"/>
    <w:rsid w:val="00374F86"/>
    <w:rsid w:val="003761CE"/>
    <w:rsid w:val="00381CD3"/>
    <w:rsid w:val="00397B2C"/>
    <w:rsid w:val="003B1625"/>
    <w:rsid w:val="003B3BA3"/>
    <w:rsid w:val="003B5254"/>
    <w:rsid w:val="003C07A6"/>
    <w:rsid w:val="003C19E6"/>
    <w:rsid w:val="003C3776"/>
    <w:rsid w:val="003C4AA5"/>
    <w:rsid w:val="003D2031"/>
    <w:rsid w:val="003D7227"/>
    <w:rsid w:val="003E0151"/>
    <w:rsid w:val="003E3C2E"/>
    <w:rsid w:val="003E607D"/>
    <w:rsid w:val="003E6885"/>
    <w:rsid w:val="003E780D"/>
    <w:rsid w:val="003F63FF"/>
    <w:rsid w:val="0041266E"/>
    <w:rsid w:val="004131D0"/>
    <w:rsid w:val="0041351E"/>
    <w:rsid w:val="0041527D"/>
    <w:rsid w:val="004160CA"/>
    <w:rsid w:val="004203A9"/>
    <w:rsid w:val="004219C7"/>
    <w:rsid w:val="00421CD3"/>
    <w:rsid w:val="00424ABB"/>
    <w:rsid w:val="004312E5"/>
    <w:rsid w:val="00434042"/>
    <w:rsid w:val="00437125"/>
    <w:rsid w:val="00450476"/>
    <w:rsid w:val="00454F9C"/>
    <w:rsid w:val="00457AC7"/>
    <w:rsid w:val="00462AAF"/>
    <w:rsid w:val="0046337D"/>
    <w:rsid w:val="00470F3D"/>
    <w:rsid w:val="00475945"/>
    <w:rsid w:val="0047762C"/>
    <w:rsid w:val="0048245B"/>
    <w:rsid w:val="0048261F"/>
    <w:rsid w:val="00482B09"/>
    <w:rsid w:val="0048384E"/>
    <w:rsid w:val="00490B05"/>
    <w:rsid w:val="0049284A"/>
    <w:rsid w:val="004968DC"/>
    <w:rsid w:val="004B10D3"/>
    <w:rsid w:val="004B29AF"/>
    <w:rsid w:val="004B5D3C"/>
    <w:rsid w:val="004B70D6"/>
    <w:rsid w:val="004C1EE6"/>
    <w:rsid w:val="004C57F2"/>
    <w:rsid w:val="004D233A"/>
    <w:rsid w:val="004D4736"/>
    <w:rsid w:val="004D49FD"/>
    <w:rsid w:val="004D4F32"/>
    <w:rsid w:val="004D5CA0"/>
    <w:rsid w:val="004D70AE"/>
    <w:rsid w:val="004D76D5"/>
    <w:rsid w:val="004E415D"/>
    <w:rsid w:val="004E4E88"/>
    <w:rsid w:val="004E6650"/>
    <w:rsid w:val="004E7A72"/>
    <w:rsid w:val="004F0287"/>
    <w:rsid w:val="004F5B6C"/>
    <w:rsid w:val="004F6064"/>
    <w:rsid w:val="004F73E1"/>
    <w:rsid w:val="004F7BC6"/>
    <w:rsid w:val="005021A7"/>
    <w:rsid w:val="005055DC"/>
    <w:rsid w:val="00505C90"/>
    <w:rsid w:val="00505F3C"/>
    <w:rsid w:val="005077BB"/>
    <w:rsid w:val="00513CBA"/>
    <w:rsid w:val="005163F7"/>
    <w:rsid w:val="00517236"/>
    <w:rsid w:val="005256FF"/>
    <w:rsid w:val="00527007"/>
    <w:rsid w:val="005311EB"/>
    <w:rsid w:val="00532879"/>
    <w:rsid w:val="0053484B"/>
    <w:rsid w:val="00535E6A"/>
    <w:rsid w:val="00537B38"/>
    <w:rsid w:val="005415B9"/>
    <w:rsid w:val="005415DC"/>
    <w:rsid w:val="00541D9E"/>
    <w:rsid w:val="00542DD7"/>
    <w:rsid w:val="00543085"/>
    <w:rsid w:val="005430DD"/>
    <w:rsid w:val="00544CE0"/>
    <w:rsid w:val="00544F64"/>
    <w:rsid w:val="00550C2C"/>
    <w:rsid w:val="00551528"/>
    <w:rsid w:val="005515A4"/>
    <w:rsid w:val="0055275C"/>
    <w:rsid w:val="005531A4"/>
    <w:rsid w:val="00553306"/>
    <w:rsid w:val="0055475B"/>
    <w:rsid w:val="0055730E"/>
    <w:rsid w:val="00575318"/>
    <w:rsid w:val="005805A4"/>
    <w:rsid w:val="005825A5"/>
    <w:rsid w:val="00586BF2"/>
    <w:rsid w:val="00596BE3"/>
    <w:rsid w:val="005A35D8"/>
    <w:rsid w:val="005A4D01"/>
    <w:rsid w:val="005A5762"/>
    <w:rsid w:val="005A5E16"/>
    <w:rsid w:val="005B347D"/>
    <w:rsid w:val="005C29B6"/>
    <w:rsid w:val="005D24DF"/>
    <w:rsid w:val="005D3C63"/>
    <w:rsid w:val="005D52ED"/>
    <w:rsid w:val="005E6F9B"/>
    <w:rsid w:val="005E7B8C"/>
    <w:rsid w:val="00603766"/>
    <w:rsid w:val="0060386B"/>
    <w:rsid w:val="0060542E"/>
    <w:rsid w:val="006128CD"/>
    <w:rsid w:val="006319FF"/>
    <w:rsid w:val="006331AE"/>
    <w:rsid w:val="00637176"/>
    <w:rsid w:val="0064069D"/>
    <w:rsid w:val="00640883"/>
    <w:rsid w:val="00642822"/>
    <w:rsid w:val="0064357C"/>
    <w:rsid w:val="0064651A"/>
    <w:rsid w:val="00647379"/>
    <w:rsid w:val="00652B1E"/>
    <w:rsid w:val="006545EC"/>
    <w:rsid w:val="00654AC6"/>
    <w:rsid w:val="00661971"/>
    <w:rsid w:val="00666758"/>
    <w:rsid w:val="00675664"/>
    <w:rsid w:val="0067780B"/>
    <w:rsid w:val="006830FF"/>
    <w:rsid w:val="006849BB"/>
    <w:rsid w:val="006927C5"/>
    <w:rsid w:val="0069305E"/>
    <w:rsid w:val="006A000B"/>
    <w:rsid w:val="006A2A7A"/>
    <w:rsid w:val="006A5DF4"/>
    <w:rsid w:val="006A6CD6"/>
    <w:rsid w:val="006B231C"/>
    <w:rsid w:val="006B3F64"/>
    <w:rsid w:val="006B49F6"/>
    <w:rsid w:val="006C1148"/>
    <w:rsid w:val="006D1235"/>
    <w:rsid w:val="006D4182"/>
    <w:rsid w:val="006D783D"/>
    <w:rsid w:val="006E1D6F"/>
    <w:rsid w:val="006E54CE"/>
    <w:rsid w:val="006E66A4"/>
    <w:rsid w:val="006F1DE1"/>
    <w:rsid w:val="006F317A"/>
    <w:rsid w:val="006F51A4"/>
    <w:rsid w:val="00703490"/>
    <w:rsid w:val="007122C7"/>
    <w:rsid w:val="007142C3"/>
    <w:rsid w:val="00715631"/>
    <w:rsid w:val="00720FAF"/>
    <w:rsid w:val="007252F6"/>
    <w:rsid w:val="00727BD3"/>
    <w:rsid w:val="00730342"/>
    <w:rsid w:val="007317E0"/>
    <w:rsid w:val="00734270"/>
    <w:rsid w:val="00743091"/>
    <w:rsid w:val="0074576F"/>
    <w:rsid w:val="00746189"/>
    <w:rsid w:val="0074627C"/>
    <w:rsid w:val="00746D6B"/>
    <w:rsid w:val="00751344"/>
    <w:rsid w:val="00751B62"/>
    <w:rsid w:val="007639C7"/>
    <w:rsid w:val="00764687"/>
    <w:rsid w:val="00764E89"/>
    <w:rsid w:val="00765755"/>
    <w:rsid w:val="0076647F"/>
    <w:rsid w:val="00767FE0"/>
    <w:rsid w:val="00786574"/>
    <w:rsid w:val="007A5671"/>
    <w:rsid w:val="007B4B19"/>
    <w:rsid w:val="007B4D24"/>
    <w:rsid w:val="007B66CA"/>
    <w:rsid w:val="007C5739"/>
    <w:rsid w:val="007D4F2C"/>
    <w:rsid w:val="007F0301"/>
    <w:rsid w:val="007F07EE"/>
    <w:rsid w:val="007F6327"/>
    <w:rsid w:val="007F7A69"/>
    <w:rsid w:val="00803C39"/>
    <w:rsid w:val="008120DD"/>
    <w:rsid w:val="00816679"/>
    <w:rsid w:val="0082129C"/>
    <w:rsid w:val="0082184B"/>
    <w:rsid w:val="008229FB"/>
    <w:rsid w:val="00823C6F"/>
    <w:rsid w:val="008247B4"/>
    <w:rsid w:val="00825086"/>
    <w:rsid w:val="00825F71"/>
    <w:rsid w:val="00826AD7"/>
    <w:rsid w:val="00831277"/>
    <w:rsid w:val="00835123"/>
    <w:rsid w:val="00844C8C"/>
    <w:rsid w:val="0085611E"/>
    <w:rsid w:val="00860A6A"/>
    <w:rsid w:val="008613F4"/>
    <w:rsid w:val="00861997"/>
    <w:rsid w:val="008645DA"/>
    <w:rsid w:val="00866142"/>
    <w:rsid w:val="008708D6"/>
    <w:rsid w:val="0087221E"/>
    <w:rsid w:val="008729AD"/>
    <w:rsid w:val="00873CBE"/>
    <w:rsid w:val="0087482C"/>
    <w:rsid w:val="00874F49"/>
    <w:rsid w:val="00881487"/>
    <w:rsid w:val="008817B3"/>
    <w:rsid w:val="00882015"/>
    <w:rsid w:val="00883F2B"/>
    <w:rsid w:val="008912D8"/>
    <w:rsid w:val="008914A9"/>
    <w:rsid w:val="008A32D5"/>
    <w:rsid w:val="008B30C6"/>
    <w:rsid w:val="008B64DF"/>
    <w:rsid w:val="008C3D10"/>
    <w:rsid w:val="008C7603"/>
    <w:rsid w:val="008D0465"/>
    <w:rsid w:val="008D222C"/>
    <w:rsid w:val="008D2D86"/>
    <w:rsid w:val="008D4E1D"/>
    <w:rsid w:val="008D78BF"/>
    <w:rsid w:val="008E0E52"/>
    <w:rsid w:val="008E514E"/>
    <w:rsid w:val="008E5246"/>
    <w:rsid w:val="008E66D5"/>
    <w:rsid w:val="008E7062"/>
    <w:rsid w:val="008E7C3E"/>
    <w:rsid w:val="008F4145"/>
    <w:rsid w:val="008F4A42"/>
    <w:rsid w:val="008F6CD3"/>
    <w:rsid w:val="00900095"/>
    <w:rsid w:val="00901058"/>
    <w:rsid w:val="009055AB"/>
    <w:rsid w:val="00911957"/>
    <w:rsid w:val="00911C5F"/>
    <w:rsid w:val="009137EC"/>
    <w:rsid w:val="009149C3"/>
    <w:rsid w:val="00920EEA"/>
    <w:rsid w:val="00924BD2"/>
    <w:rsid w:val="009404D0"/>
    <w:rsid w:val="00941A10"/>
    <w:rsid w:val="00945CD7"/>
    <w:rsid w:val="00950556"/>
    <w:rsid w:val="00955E03"/>
    <w:rsid w:val="0095669E"/>
    <w:rsid w:val="00956B73"/>
    <w:rsid w:val="0096142C"/>
    <w:rsid w:val="00964567"/>
    <w:rsid w:val="009657D0"/>
    <w:rsid w:val="00970FC3"/>
    <w:rsid w:val="00971959"/>
    <w:rsid w:val="0097473D"/>
    <w:rsid w:val="00975519"/>
    <w:rsid w:val="009803A2"/>
    <w:rsid w:val="00980AEE"/>
    <w:rsid w:val="009831A2"/>
    <w:rsid w:val="0098661F"/>
    <w:rsid w:val="00991BC0"/>
    <w:rsid w:val="009947E8"/>
    <w:rsid w:val="00995EBD"/>
    <w:rsid w:val="00997CC8"/>
    <w:rsid w:val="009A14FF"/>
    <w:rsid w:val="009A7389"/>
    <w:rsid w:val="009B1985"/>
    <w:rsid w:val="009B3568"/>
    <w:rsid w:val="009B66CD"/>
    <w:rsid w:val="009B7ECB"/>
    <w:rsid w:val="009C61F4"/>
    <w:rsid w:val="009D691C"/>
    <w:rsid w:val="009E4238"/>
    <w:rsid w:val="00A073AD"/>
    <w:rsid w:val="00A25BBD"/>
    <w:rsid w:val="00A30320"/>
    <w:rsid w:val="00A35BB9"/>
    <w:rsid w:val="00A36299"/>
    <w:rsid w:val="00A407F6"/>
    <w:rsid w:val="00A45E0B"/>
    <w:rsid w:val="00A4768D"/>
    <w:rsid w:val="00A47EF6"/>
    <w:rsid w:val="00A578D4"/>
    <w:rsid w:val="00A659FB"/>
    <w:rsid w:val="00A66B3C"/>
    <w:rsid w:val="00A75785"/>
    <w:rsid w:val="00A835C0"/>
    <w:rsid w:val="00A872FE"/>
    <w:rsid w:val="00A87858"/>
    <w:rsid w:val="00A9080C"/>
    <w:rsid w:val="00A90E4A"/>
    <w:rsid w:val="00A93BA5"/>
    <w:rsid w:val="00A94477"/>
    <w:rsid w:val="00AA5454"/>
    <w:rsid w:val="00AA6707"/>
    <w:rsid w:val="00AB07E5"/>
    <w:rsid w:val="00AC0602"/>
    <w:rsid w:val="00AD0244"/>
    <w:rsid w:val="00AD6243"/>
    <w:rsid w:val="00AD7B00"/>
    <w:rsid w:val="00AE0583"/>
    <w:rsid w:val="00AE30EB"/>
    <w:rsid w:val="00AF3595"/>
    <w:rsid w:val="00AF54B1"/>
    <w:rsid w:val="00AF766E"/>
    <w:rsid w:val="00B03C3A"/>
    <w:rsid w:val="00B05AEE"/>
    <w:rsid w:val="00B141F0"/>
    <w:rsid w:val="00B145D8"/>
    <w:rsid w:val="00B1609B"/>
    <w:rsid w:val="00B25F54"/>
    <w:rsid w:val="00B27F1A"/>
    <w:rsid w:val="00B34213"/>
    <w:rsid w:val="00B36576"/>
    <w:rsid w:val="00B45297"/>
    <w:rsid w:val="00B45313"/>
    <w:rsid w:val="00B525AE"/>
    <w:rsid w:val="00B53B77"/>
    <w:rsid w:val="00B54E3E"/>
    <w:rsid w:val="00B563CA"/>
    <w:rsid w:val="00B56F03"/>
    <w:rsid w:val="00B603D3"/>
    <w:rsid w:val="00B61054"/>
    <w:rsid w:val="00B63745"/>
    <w:rsid w:val="00B6583A"/>
    <w:rsid w:val="00B6642C"/>
    <w:rsid w:val="00B72D61"/>
    <w:rsid w:val="00B72DE8"/>
    <w:rsid w:val="00B7352D"/>
    <w:rsid w:val="00B76284"/>
    <w:rsid w:val="00B8434C"/>
    <w:rsid w:val="00B97D5F"/>
    <w:rsid w:val="00BA5855"/>
    <w:rsid w:val="00BA6FEE"/>
    <w:rsid w:val="00BB5E74"/>
    <w:rsid w:val="00BB6FD3"/>
    <w:rsid w:val="00BC074A"/>
    <w:rsid w:val="00BC1C39"/>
    <w:rsid w:val="00BC4F62"/>
    <w:rsid w:val="00BC5B37"/>
    <w:rsid w:val="00BD2035"/>
    <w:rsid w:val="00BD36CF"/>
    <w:rsid w:val="00BD628D"/>
    <w:rsid w:val="00BD765A"/>
    <w:rsid w:val="00BE1BCE"/>
    <w:rsid w:val="00BE5061"/>
    <w:rsid w:val="00BF0CDA"/>
    <w:rsid w:val="00BF1D3B"/>
    <w:rsid w:val="00BF3FB3"/>
    <w:rsid w:val="00C03260"/>
    <w:rsid w:val="00C03465"/>
    <w:rsid w:val="00C1147B"/>
    <w:rsid w:val="00C159D6"/>
    <w:rsid w:val="00C214FD"/>
    <w:rsid w:val="00C21A0B"/>
    <w:rsid w:val="00C2601F"/>
    <w:rsid w:val="00C32587"/>
    <w:rsid w:val="00C3505D"/>
    <w:rsid w:val="00C42AA2"/>
    <w:rsid w:val="00C43FA9"/>
    <w:rsid w:val="00C448CA"/>
    <w:rsid w:val="00C47ABC"/>
    <w:rsid w:val="00C510A0"/>
    <w:rsid w:val="00C5769A"/>
    <w:rsid w:val="00C62F26"/>
    <w:rsid w:val="00C65061"/>
    <w:rsid w:val="00C67A57"/>
    <w:rsid w:val="00C749A5"/>
    <w:rsid w:val="00CA359D"/>
    <w:rsid w:val="00CA4852"/>
    <w:rsid w:val="00CB3FFB"/>
    <w:rsid w:val="00CB47ED"/>
    <w:rsid w:val="00CB6D99"/>
    <w:rsid w:val="00CC368B"/>
    <w:rsid w:val="00CC7AC6"/>
    <w:rsid w:val="00CC7F2D"/>
    <w:rsid w:val="00CE15B5"/>
    <w:rsid w:val="00CE465E"/>
    <w:rsid w:val="00CE4B1A"/>
    <w:rsid w:val="00CE51F7"/>
    <w:rsid w:val="00CE61FF"/>
    <w:rsid w:val="00CE7CB0"/>
    <w:rsid w:val="00CF0363"/>
    <w:rsid w:val="00CF0E93"/>
    <w:rsid w:val="00CF1F61"/>
    <w:rsid w:val="00CF276C"/>
    <w:rsid w:val="00CF7489"/>
    <w:rsid w:val="00D0092D"/>
    <w:rsid w:val="00D02EB0"/>
    <w:rsid w:val="00D02F9B"/>
    <w:rsid w:val="00D034CA"/>
    <w:rsid w:val="00D0721E"/>
    <w:rsid w:val="00D12A60"/>
    <w:rsid w:val="00D138F3"/>
    <w:rsid w:val="00D13CC6"/>
    <w:rsid w:val="00D14105"/>
    <w:rsid w:val="00D2450E"/>
    <w:rsid w:val="00D25BF8"/>
    <w:rsid w:val="00D27F70"/>
    <w:rsid w:val="00D34604"/>
    <w:rsid w:val="00D36C01"/>
    <w:rsid w:val="00D43946"/>
    <w:rsid w:val="00D47178"/>
    <w:rsid w:val="00D4770D"/>
    <w:rsid w:val="00D53790"/>
    <w:rsid w:val="00D577E2"/>
    <w:rsid w:val="00D62437"/>
    <w:rsid w:val="00D65A49"/>
    <w:rsid w:val="00D718D2"/>
    <w:rsid w:val="00D728C7"/>
    <w:rsid w:val="00D73CCE"/>
    <w:rsid w:val="00D8210E"/>
    <w:rsid w:val="00D827FF"/>
    <w:rsid w:val="00D95375"/>
    <w:rsid w:val="00D96611"/>
    <w:rsid w:val="00DA4306"/>
    <w:rsid w:val="00DB1D4B"/>
    <w:rsid w:val="00DB46D8"/>
    <w:rsid w:val="00DC0BC0"/>
    <w:rsid w:val="00DC27E3"/>
    <w:rsid w:val="00DC443C"/>
    <w:rsid w:val="00DC6D11"/>
    <w:rsid w:val="00DD107A"/>
    <w:rsid w:val="00DD3160"/>
    <w:rsid w:val="00DD3764"/>
    <w:rsid w:val="00DD4065"/>
    <w:rsid w:val="00DD5875"/>
    <w:rsid w:val="00DD6FE1"/>
    <w:rsid w:val="00E00711"/>
    <w:rsid w:val="00E0075B"/>
    <w:rsid w:val="00E03046"/>
    <w:rsid w:val="00E104EE"/>
    <w:rsid w:val="00E1212F"/>
    <w:rsid w:val="00E2133F"/>
    <w:rsid w:val="00E235BD"/>
    <w:rsid w:val="00E246B0"/>
    <w:rsid w:val="00E246D3"/>
    <w:rsid w:val="00E33296"/>
    <w:rsid w:val="00E37E4E"/>
    <w:rsid w:val="00E42719"/>
    <w:rsid w:val="00E52069"/>
    <w:rsid w:val="00E53F43"/>
    <w:rsid w:val="00E5428B"/>
    <w:rsid w:val="00E5780C"/>
    <w:rsid w:val="00E57AF1"/>
    <w:rsid w:val="00E709F8"/>
    <w:rsid w:val="00E75452"/>
    <w:rsid w:val="00E75B12"/>
    <w:rsid w:val="00E8225D"/>
    <w:rsid w:val="00E8247A"/>
    <w:rsid w:val="00E831AD"/>
    <w:rsid w:val="00E92EB2"/>
    <w:rsid w:val="00E9341A"/>
    <w:rsid w:val="00E93F30"/>
    <w:rsid w:val="00EA27BB"/>
    <w:rsid w:val="00EA5EA6"/>
    <w:rsid w:val="00EA60A4"/>
    <w:rsid w:val="00EB3137"/>
    <w:rsid w:val="00EB4C58"/>
    <w:rsid w:val="00EB66EB"/>
    <w:rsid w:val="00EB6A89"/>
    <w:rsid w:val="00EC2747"/>
    <w:rsid w:val="00EC443C"/>
    <w:rsid w:val="00EC45BD"/>
    <w:rsid w:val="00EC6D2A"/>
    <w:rsid w:val="00ED0BE4"/>
    <w:rsid w:val="00ED377A"/>
    <w:rsid w:val="00ED695D"/>
    <w:rsid w:val="00ED7BFF"/>
    <w:rsid w:val="00EE5ED7"/>
    <w:rsid w:val="00EF0D3E"/>
    <w:rsid w:val="00EF2DDF"/>
    <w:rsid w:val="00EF4BA9"/>
    <w:rsid w:val="00EF7679"/>
    <w:rsid w:val="00F00FE2"/>
    <w:rsid w:val="00F02D05"/>
    <w:rsid w:val="00F03E0C"/>
    <w:rsid w:val="00F139F2"/>
    <w:rsid w:val="00F16282"/>
    <w:rsid w:val="00F203E4"/>
    <w:rsid w:val="00F20E7F"/>
    <w:rsid w:val="00F23C8E"/>
    <w:rsid w:val="00F30BCE"/>
    <w:rsid w:val="00F31989"/>
    <w:rsid w:val="00F33EDA"/>
    <w:rsid w:val="00F360A9"/>
    <w:rsid w:val="00F36675"/>
    <w:rsid w:val="00F52A99"/>
    <w:rsid w:val="00F54872"/>
    <w:rsid w:val="00F55EED"/>
    <w:rsid w:val="00F5656D"/>
    <w:rsid w:val="00F57E6F"/>
    <w:rsid w:val="00F66274"/>
    <w:rsid w:val="00F665DF"/>
    <w:rsid w:val="00F6752A"/>
    <w:rsid w:val="00F67E83"/>
    <w:rsid w:val="00F727B6"/>
    <w:rsid w:val="00F757C0"/>
    <w:rsid w:val="00F75AA3"/>
    <w:rsid w:val="00F82D69"/>
    <w:rsid w:val="00F86394"/>
    <w:rsid w:val="00F91437"/>
    <w:rsid w:val="00F9350F"/>
    <w:rsid w:val="00F965CC"/>
    <w:rsid w:val="00F968FF"/>
    <w:rsid w:val="00FA2D87"/>
    <w:rsid w:val="00FA5A98"/>
    <w:rsid w:val="00FB00B0"/>
    <w:rsid w:val="00FB10E8"/>
    <w:rsid w:val="00FB478B"/>
    <w:rsid w:val="00FC1A07"/>
    <w:rsid w:val="00FC4894"/>
    <w:rsid w:val="00FC4EC9"/>
    <w:rsid w:val="00FC63F7"/>
    <w:rsid w:val="00FC6670"/>
    <w:rsid w:val="00FC71F2"/>
    <w:rsid w:val="00FE435C"/>
    <w:rsid w:val="00FF4C6E"/>
    <w:rsid w:val="00FF66EC"/>
    <w:rsid w:val="00FF79C8"/>
    <w:rsid w:val="00FF7AE4"/>
    <w:rsid w:val="1BA6CFB1"/>
    <w:rsid w:val="1CEC6110"/>
    <w:rsid w:val="23EDE29F"/>
    <w:rsid w:val="27DD1EBF"/>
    <w:rsid w:val="2BF83777"/>
    <w:rsid w:val="360BE42A"/>
    <w:rsid w:val="40B19A78"/>
    <w:rsid w:val="469B1FA2"/>
    <w:rsid w:val="5132CF83"/>
    <w:rsid w:val="5E1F6634"/>
    <w:rsid w:val="736B674F"/>
    <w:rsid w:val="7E6936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AF980"/>
  <w15:chartTrackingRefBased/>
  <w15:docId w15:val="{6B785B0C-077A-1746-936B-B3FF737D0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F2D"/>
  </w:style>
  <w:style w:type="paragraph" w:styleId="Heading1">
    <w:name w:val="heading 1"/>
    <w:basedOn w:val="Normal"/>
    <w:next w:val="Normal"/>
    <w:link w:val="Heading1Char"/>
    <w:uiPriority w:val="9"/>
    <w:qFormat/>
    <w:rsid w:val="00A35BB9"/>
    <w:pPr>
      <w:pBdr>
        <w:bottom w:val="thinThickSmallGap" w:sz="12" w:space="1" w:color="C45911" w:themeColor="accent2" w:themeShade="BF"/>
      </w:pBdr>
      <w:spacing w:before="280" w:after="80" w:line="360" w:lineRule="auto"/>
      <w:outlineLvl w:val="0"/>
    </w:pPr>
    <w:rPr>
      <w:rFonts w:ascii="Times New Roman" w:hAnsi="Times New Roman"/>
      <w:b/>
      <w:caps/>
      <w:color w:val="000000" w:themeColor="text1"/>
      <w:spacing w:val="20"/>
      <w:sz w:val="32"/>
      <w:szCs w:val="28"/>
    </w:rPr>
  </w:style>
  <w:style w:type="paragraph" w:styleId="Heading2">
    <w:name w:val="heading 2"/>
    <w:basedOn w:val="Normal"/>
    <w:next w:val="Normal"/>
    <w:link w:val="Heading2Char"/>
    <w:uiPriority w:val="9"/>
    <w:unhideWhenUsed/>
    <w:qFormat/>
    <w:rsid w:val="00CC7F2D"/>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CC7F2D"/>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CC7F2D"/>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CC7F2D"/>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CC7F2D"/>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CC7F2D"/>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CC7F2D"/>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C7F2D"/>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CBE"/>
    <w:rPr>
      <w:rFonts w:ascii="Times New Roman" w:hAnsi="Times New Roman"/>
      <w:b/>
      <w:caps/>
      <w:color w:val="000000" w:themeColor="text1"/>
      <w:spacing w:val="20"/>
      <w:sz w:val="32"/>
      <w:szCs w:val="28"/>
    </w:rPr>
  </w:style>
  <w:style w:type="character" w:customStyle="1" w:styleId="Heading2Char">
    <w:name w:val="Heading 2 Char"/>
    <w:basedOn w:val="DefaultParagraphFont"/>
    <w:link w:val="Heading2"/>
    <w:uiPriority w:val="9"/>
    <w:rsid w:val="00CC7F2D"/>
    <w:rPr>
      <w:caps/>
      <w:color w:val="833C0B" w:themeColor="accent2" w:themeShade="80"/>
      <w:spacing w:val="15"/>
      <w:sz w:val="24"/>
      <w:szCs w:val="24"/>
    </w:rPr>
  </w:style>
  <w:style w:type="character" w:customStyle="1" w:styleId="Heading3Char">
    <w:name w:val="Heading 3 Char"/>
    <w:basedOn w:val="DefaultParagraphFont"/>
    <w:link w:val="Heading3"/>
    <w:uiPriority w:val="9"/>
    <w:rsid w:val="00CC7F2D"/>
    <w:rPr>
      <w:caps/>
      <w:color w:val="823B0B" w:themeColor="accent2" w:themeShade="7F"/>
      <w:sz w:val="24"/>
      <w:szCs w:val="24"/>
    </w:rPr>
  </w:style>
  <w:style w:type="character" w:customStyle="1" w:styleId="Heading4Char">
    <w:name w:val="Heading 4 Char"/>
    <w:basedOn w:val="DefaultParagraphFont"/>
    <w:link w:val="Heading4"/>
    <w:uiPriority w:val="9"/>
    <w:semiHidden/>
    <w:rsid w:val="00CC7F2D"/>
    <w:rPr>
      <w:caps/>
      <w:color w:val="823B0B" w:themeColor="accent2" w:themeShade="7F"/>
      <w:spacing w:val="10"/>
    </w:rPr>
  </w:style>
  <w:style w:type="character" w:customStyle="1" w:styleId="Heading5Char">
    <w:name w:val="Heading 5 Char"/>
    <w:basedOn w:val="DefaultParagraphFont"/>
    <w:link w:val="Heading5"/>
    <w:uiPriority w:val="9"/>
    <w:semiHidden/>
    <w:rsid w:val="00CC7F2D"/>
    <w:rPr>
      <w:caps/>
      <w:color w:val="823B0B" w:themeColor="accent2" w:themeShade="7F"/>
      <w:spacing w:val="10"/>
    </w:rPr>
  </w:style>
  <w:style w:type="character" w:customStyle="1" w:styleId="Heading6Char">
    <w:name w:val="Heading 6 Char"/>
    <w:basedOn w:val="DefaultParagraphFont"/>
    <w:link w:val="Heading6"/>
    <w:uiPriority w:val="9"/>
    <w:semiHidden/>
    <w:rsid w:val="00CC7F2D"/>
    <w:rPr>
      <w:caps/>
      <w:color w:val="C45911" w:themeColor="accent2" w:themeShade="BF"/>
      <w:spacing w:val="10"/>
    </w:rPr>
  </w:style>
  <w:style w:type="character" w:customStyle="1" w:styleId="Heading7Char">
    <w:name w:val="Heading 7 Char"/>
    <w:basedOn w:val="DefaultParagraphFont"/>
    <w:link w:val="Heading7"/>
    <w:uiPriority w:val="9"/>
    <w:semiHidden/>
    <w:rsid w:val="00CC7F2D"/>
    <w:rPr>
      <w:i/>
      <w:iCs/>
      <w:caps/>
      <w:color w:val="C45911" w:themeColor="accent2" w:themeShade="BF"/>
      <w:spacing w:val="10"/>
    </w:rPr>
  </w:style>
  <w:style w:type="character" w:customStyle="1" w:styleId="Heading8Char">
    <w:name w:val="Heading 8 Char"/>
    <w:basedOn w:val="DefaultParagraphFont"/>
    <w:link w:val="Heading8"/>
    <w:uiPriority w:val="9"/>
    <w:semiHidden/>
    <w:rsid w:val="00CC7F2D"/>
    <w:rPr>
      <w:caps/>
      <w:spacing w:val="10"/>
      <w:sz w:val="20"/>
      <w:szCs w:val="20"/>
    </w:rPr>
  </w:style>
  <w:style w:type="character" w:customStyle="1" w:styleId="Heading9Char">
    <w:name w:val="Heading 9 Char"/>
    <w:basedOn w:val="DefaultParagraphFont"/>
    <w:link w:val="Heading9"/>
    <w:uiPriority w:val="9"/>
    <w:semiHidden/>
    <w:rsid w:val="00CC7F2D"/>
    <w:rPr>
      <w:i/>
      <w:iCs/>
      <w:caps/>
      <w:spacing w:val="10"/>
      <w:sz w:val="20"/>
      <w:szCs w:val="20"/>
    </w:rPr>
  </w:style>
  <w:style w:type="paragraph" w:styleId="Caption">
    <w:name w:val="caption"/>
    <w:basedOn w:val="Normal"/>
    <w:next w:val="Normal"/>
    <w:uiPriority w:val="35"/>
    <w:semiHidden/>
    <w:unhideWhenUsed/>
    <w:qFormat/>
    <w:rsid w:val="00CC7F2D"/>
    <w:rPr>
      <w:caps/>
      <w:spacing w:val="10"/>
      <w:sz w:val="18"/>
      <w:szCs w:val="18"/>
    </w:rPr>
  </w:style>
  <w:style w:type="paragraph" w:styleId="Title">
    <w:name w:val="Title"/>
    <w:basedOn w:val="Normal"/>
    <w:next w:val="Normal"/>
    <w:link w:val="TitleChar"/>
    <w:uiPriority w:val="10"/>
    <w:qFormat/>
    <w:rsid w:val="00CC7F2D"/>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CC7F2D"/>
    <w:rPr>
      <w:caps/>
      <w:color w:val="833C0B" w:themeColor="accent2" w:themeShade="80"/>
      <w:spacing w:val="50"/>
      <w:sz w:val="44"/>
      <w:szCs w:val="44"/>
    </w:rPr>
  </w:style>
  <w:style w:type="paragraph" w:styleId="Subtitle">
    <w:name w:val="Subtitle"/>
    <w:basedOn w:val="Normal"/>
    <w:next w:val="Normal"/>
    <w:link w:val="SubtitleChar"/>
    <w:uiPriority w:val="11"/>
    <w:qFormat/>
    <w:rsid w:val="00CC7F2D"/>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C7F2D"/>
    <w:rPr>
      <w:caps/>
      <w:spacing w:val="20"/>
      <w:sz w:val="18"/>
      <w:szCs w:val="18"/>
    </w:rPr>
  </w:style>
  <w:style w:type="character" w:styleId="Strong">
    <w:name w:val="Strong"/>
    <w:uiPriority w:val="22"/>
    <w:qFormat/>
    <w:rsid w:val="00CC7F2D"/>
    <w:rPr>
      <w:b/>
      <w:bCs/>
      <w:color w:val="C45911" w:themeColor="accent2" w:themeShade="BF"/>
      <w:spacing w:val="5"/>
    </w:rPr>
  </w:style>
  <w:style w:type="character" w:styleId="Emphasis">
    <w:name w:val="Emphasis"/>
    <w:uiPriority w:val="20"/>
    <w:qFormat/>
    <w:rsid w:val="00CC7F2D"/>
    <w:rPr>
      <w:caps/>
      <w:spacing w:val="5"/>
      <w:sz w:val="20"/>
      <w:szCs w:val="20"/>
    </w:rPr>
  </w:style>
  <w:style w:type="paragraph" w:styleId="NoSpacing">
    <w:name w:val="No Spacing"/>
    <w:basedOn w:val="Normal"/>
    <w:link w:val="NoSpacingChar"/>
    <w:uiPriority w:val="1"/>
    <w:qFormat/>
    <w:rsid w:val="00CC7F2D"/>
    <w:pPr>
      <w:spacing w:after="0" w:line="240" w:lineRule="auto"/>
    </w:pPr>
  </w:style>
  <w:style w:type="character" w:customStyle="1" w:styleId="NoSpacingChar">
    <w:name w:val="No Spacing Char"/>
    <w:basedOn w:val="DefaultParagraphFont"/>
    <w:link w:val="NoSpacing"/>
    <w:uiPriority w:val="1"/>
    <w:rsid w:val="00CC7F2D"/>
  </w:style>
  <w:style w:type="paragraph" w:styleId="ListParagraph">
    <w:name w:val="List Paragraph"/>
    <w:basedOn w:val="Normal"/>
    <w:uiPriority w:val="34"/>
    <w:qFormat/>
    <w:rsid w:val="00CC7F2D"/>
    <w:pPr>
      <w:ind w:left="720"/>
      <w:contextualSpacing/>
    </w:pPr>
  </w:style>
  <w:style w:type="paragraph" w:styleId="Quote">
    <w:name w:val="Quote"/>
    <w:basedOn w:val="Normal"/>
    <w:next w:val="Normal"/>
    <w:link w:val="QuoteChar"/>
    <w:uiPriority w:val="29"/>
    <w:qFormat/>
    <w:rsid w:val="00CC7F2D"/>
    <w:rPr>
      <w:i/>
      <w:iCs/>
    </w:rPr>
  </w:style>
  <w:style w:type="character" w:customStyle="1" w:styleId="QuoteChar">
    <w:name w:val="Quote Char"/>
    <w:basedOn w:val="DefaultParagraphFont"/>
    <w:link w:val="Quote"/>
    <w:uiPriority w:val="29"/>
    <w:rsid w:val="00CC7F2D"/>
    <w:rPr>
      <w:i/>
      <w:iCs/>
    </w:rPr>
  </w:style>
  <w:style w:type="paragraph" w:styleId="IntenseQuote">
    <w:name w:val="Intense Quote"/>
    <w:basedOn w:val="Normal"/>
    <w:next w:val="Normal"/>
    <w:link w:val="IntenseQuoteChar"/>
    <w:uiPriority w:val="30"/>
    <w:qFormat/>
    <w:rsid w:val="00CC7F2D"/>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CC7F2D"/>
    <w:rPr>
      <w:caps/>
      <w:color w:val="823B0B" w:themeColor="accent2" w:themeShade="7F"/>
      <w:spacing w:val="5"/>
      <w:sz w:val="20"/>
      <w:szCs w:val="20"/>
    </w:rPr>
  </w:style>
  <w:style w:type="character" w:styleId="SubtleEmphasis">
    <w:name w:val="Subtle Emphasis"/>
    <w:uiPriority w:val="19"/>
    <w:qFormat/>
    <w:rsid w:val="00CC7F2D"/>
    <w:rPr>
      <w:i/>
      <w:iCs/>
    </w:rPr>
  </w:style>
  <w:style w:type="character" w:styleId="IntenseEmphasis">
    <w:name w:val="Intense Emphasis"/>
    <w:uiPriority w:val="21"/>
    <w:qFormat/>
    <w:rsid w:val="00CC7F2D"/>
    <w:rPr>
      <w:i/>
      <w:iCs/>
      <w:caps/>
      <w:spacing w:val="10"/>
      <w:sz w:val="20"/>
      <w:szCs w:val="20"/>
    </w:rPr>
  </w:style>
  <w:style w:type="character" w:styleId="SubtleReference">
    <w:name w:val="Subtle Reference"/>
    <w:basedOn w:val="DefaultParagraphFont"/>
    <w:uiPriority w:val="31"/>
    <w:qFormat/>
    <w:rsid w:val="00CC7F2D"/>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CC7F2D"/>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CC7F2D"/>
    <w:rPr>
      <w:caps/>
      <w:color w:val="823B0B" w:themeColor="accent2" w:themeShade="7F"/>
      <w:spacing w:val="5"/>
      <w:u w:color="823B0B" w:themeColor="accent2" w:themeShade="7F"/>
    </w:rPr>
  </w:style>
  <w:style w:type="paragraph" w:styleId="TOCHeading">
    <w:name w:val="TOC Heading"/>
    <w:basedOn w:val="Heading1"/>
    <w:next w:val="Normal"/>
    <w:uiPriority w:val="39"/>
    <w:unhideWhenUsed/>
    <w:qFormat/>
    <w:rsid w:val="00CC7F2D"/>
    <w:pPr>
      <w:outlineLvl w:val="9"/>
    </w:pPr>
  </w:style>
  <w:style w:type="paragraph" w:customStyle="1" w:styleId="PersonalName">
    <w:name w:val="Personal Name"/>
    <w:basedOn w:val="Title"/>
    <w:rsid w:val="00CC7F2D"/>
    <w:rPr>
      <w:b/>
      <w:caps w:val="0"/>
      <w:color w:val="000000"/>
      <w:sz w:val="28"/>
      <w:szCs w:val="28"/>
    </w:rPr>
  </w:style>
  <w:style w:type="paragraph" w:styleId="TOC2">
    <w:name w:val="toc 2"/>
    <w:basedOn w:val="Normal"/>
    <w:next w:val="Normal"/>
    <w:autoRedefine/>
    <w:uiPriority w:val="39"/>
    <w:unhideWhenUsed/>
    <w:rsid w:val="00E52069"/>
    <w:pPr>
      <w:spacing w:after="0"/>
      <w:ind w:left="220"/>
    </w:pPr>
    <w:rPr>
      <w:rFonts w:asciiTheme="minorHAnsi" w:hAnsiTheme="minorHAnsi" w:cstheme="minorHAnsi"/>
      <w:smallCaps/>
      <w:sz w:val="20"/>
      <w:szCs w:val="20"/>
    </w:rPr>
  </w:style>
  <w:style w:type="paragraph" w:styleId="TOC1">
    <w:name w:val="toc 1"/>
    <w:basedOn w:val="Normal"/>
    <w:next w:val="Normal"/>
    <w:autoRedefine/>
    <w:uiPriority w:val="39"/>
    <w:unhideWhenUsed/>
    <w:rsid w:val="00E52069"/>
    <w:pPr>
      <w:spacing w:before="120" w:after="120"/>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E52069"/>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E52069"/>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E52069"/>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E52069"/>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E52069"/>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E52069"/>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E52069"/>
    <w:pPr>
      <w:spacing w:after="0"/>
      <w:ind w:left="1760"/>
    </w:pPr>
    <w:rPr>
      <w:rFonts w:asciiTheme="minorHAnsi" w:hAnsiTheme="minorHAnsi" w:cstheme="minorHAnsi"/>
      <w:sz w:val="18"/>
      <w:szCs w:val="18"/>
    </w:rPr>
  </w:style>
  <w:style w:type="character" w:styleId="Hyperlink">
    <w:name w:val="Hyperlink"/>
    <w:basedOn w:val="DefaultParagraphFont"/>
    <w:uiPriority w:val="99"/>
    <w:unhideWhenUsed/>
    <w:rsid w:val="00B45297"/>
    <w:rPr>
      <w:color w:val="0563C1" w:themeColor="hyperlink"/>
      <w:u w:val="single"/>
    </w:rPr>
  </w:style>
  <w:style w:type="character" w:styleId="UnresolvedMention">
    <w:name w:val="Unresolved Mention"/>
    <w:basedOn w:val="DefaultParagraphFont"/>
    <w:uiPriority w:val="99"/>
    <w:semiHidden/>
    <w:unhideWhenUsed/>
    <w:rsid w:val="00B45297"/>
    <w:rPr>
      <w:color w:val="605E5C"/>
      <w:shd w:val="clear" w:color="auto" w:fill="E1DFDD"/>
    </w:rPr>
  </w:style>
  <w:style w:type="paragraph" w:styleId="Footer">
    <w:name w:val="footer"/>
    <w:basedOn w:val="Normal"/>
    <w:link w:val="FooterChar"/>
    <w:uiPriority w:val="99"/>
    <w:unhideWhenUsed/>
    <w:rsid w:val="004B29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29AF"/>
  </w:style>
  <w:style w:type="character" w:styleId="PageNumber">
    <w:name w:val="page number"/>
    <w:basedOn w:val="DefaultParagraphFont"/>
    <w:uiPriority w:val="99"/>
    <w:semiHidden/>
    <w:unhideWhenUsed/>
    <w:rsid w:val="004B29AF"/>
  </w:style>
  <w:style w:type="paragraph" w:styleId="Header">
    <w:name w:val="header"/>
    <w:basedOn w:val="Normal"/>
    <w:link w:val="HeaderChar"/>
    <w:uiPriority w:val="99"/>
    <w:semiHidden/>
    <w:unhideWhenUsed/>
    <w:rsid w:val="004B29A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B29AF"/>
  </w:style>
  <w:style w:type="character" w:styleId="FollowedHyperlink">
    <w:name w:val="FollowedHyperlink"/>
    <w:basedOn w:val="DefaultParagraphFont"/>
    <w:uiPriority w:val="99"/>
    <w:semiHidden/>
    <w:unhideWhenUsed/>
    <w:rsid w:val="00F75AA3"/>
    <w:rPr>
      <w:color w:val="954F72" w:themeColor="followedHyperlink"/>
      <w:u w:val="single"/>
    </w:rPr>
  </w:style>
  <w:style w:type="paragraph" w:styleId="NormalWeb">
    <w:name w:val="Normal (Web)"/>
    <w:basedOn w:val="Normal"/>
    <w:uiPriority w:val="99"/>
    <w:semiHidden/>
    <w:unhideWhenUsed/>
    <w:rsid w:val="00C3258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C32587"/>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C32587"/>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C32587"/>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C32587"/>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79619">
      <w:bodyDiv w:val="1"/>
      <w:marLeft w:val="0"/>
      <w:marRight w:val="0"/>
      <w:marTop w:val="0"/>
      <w:marBottom w:val="0"/>
      <w:divBdr>
        <w:top w:val="none" w:sz="0" w:space="0" w:color="auto"/>
        <w:left w:val="none" w:sz="0" w:space="0" w:color="auto"/>
        <w:bottom w:val="none" w:sz="0" w:space="0" w:color="auto"/>
        <w:right w:val="none" w:sz="0" w:space="0" w:color="auto"/>
      </w:divBdr>
      <w:divsChild>
        <w:div w:id="723719040">
          <w:marLeft w:val="0"/>
          <w:marRight w:val="0"/>
          <w:marTop w:val="0"/>
          <w:marBottom w:val="0"/>
          <w:divBdr>
            <w:top w:val="single" w:sz="2" w:space="0" w:color="D9D9E3"/>
            <w:left w:val="single" w:sz="2" w:space="0" w:color="D9D9E3"/>
            <w:bottom w:val="single" w:sz="2" w:space="0" w:color="D9D9E3"/>
            <w:right w:val="single" w:sz="2" w:space="0" w:color="D9D9E3"/>
          </w:divBdr>
          <w:divsChild>
            <w:div w:id="544679202">
              <w:marLeft w:val="0"/>
              <w:marRight w:val="0"/>
              <w:marTop w:val="0"/>
              <w:marBottom w:val="0"/>
              <w:divBdr>
                <w:top w:val="single" w:sz="2" w:space="0" w:color="D9D9E3"/>
                <w:left w:val="single" w:sz="2" w:space="0" w:color="D9D9E3"/>
                <w:bottom w:val="single" w:sz="2" w:space="0" w:color="D9D9E3"/>
                <w:right w:val="single" w:sz="2" w:space="0" w:color="D9D9E3"/>
              </w:divBdr>
              <w:divsChild>
                <w:div w:id="344751190">
                  <w:marLeft w:val="0"/>
                  <w:marRight w:val="0"/>
                  <w:marTop w:val="0"/>
                  <w:marBottom w:val="0"/>
                  <w:divBdr>
                    <w:top w:val="single" w:sz="2" w:space="0" w:color="D9D9E3"/>
                    <w:left w:val="single" w:sz="2" w:space="0" w:color="D9D9E3"/>
                    <w:bottom w:val="single" w:sz="2" w:space="0" w:color="D9D9E3"/>
                    <w:right w:val="single" w:sz="2" w:space="0" w:color="D9D9E3"/>
                  </w:divBdr>
                  <w:divsChild>
                    <w:div w:id="1870409198">
                      <w:marLeft w:val="0"/>
                      <w:marRight w:val="0"/>
                      <w:marTop w:val="0"/>
                      <w:marBottom w:val="0"/>
                      <w:divBdr>
                        <w:top w:val="single" w:sz="2" w:space="0" w:color="D9D9E3"/>
                        <w:left w:val="single" w:sz="2" w:space="0" w:color="D9D9E3"/>
                        <w:bottom w:val="single" w:sz="2" w:space="0" w:color="D9D9E3"/>
                        <w:right w:val="single" w:sz="2" w:space="0" w:color="D9D9E3"/>
                      </w:divBdr>
                      <w:divsChild>
                        <w:div w:id="2139689441">
                          <w:marLeft w:val="0"/>
                          <w:marRight w:val="0"/>
                          <w:marTop w:val="0"/>
                          <w:marBottom w:val="0"/>
                          <w:divBdr>
                            <w:top w:val="none" w:sz="0" w:space="0" w:color="auto"/>
                            <w:left w:val="none" w:sz="0" w:space="0" w:color="auto"/>
                            <w:bottom w:val="none" w:sz="0" w:space="0" w:color="auto"/>
                            <w:right w:val="none" w:sz="0" w:space="0" w:color="auto"/>
                          </w:divBdr>
                          <w:divsChild>
                            <w:div w:id="2015374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780437">
                                  <w:marLeft w:val="0"/>
                                  <w:marRight w:val="0"/>
                                  <w:marTop w:val="0"/>
                                  <w:marBottom w:val="0"/>
                                  <w:divBdr>
                                    <w:top w:val="single" w:sz="2" w:space="0" w:color="D9D9E3"/>
                                    <w:left w:val="single" w:sz="2" w:space="0" w:color="D9D9E3"/>
                                    <w:bottom w:val="single" w:sz="2" w:space="0" w:color="D9D9E3"/>
                                    <w:right w:val="single" w:sz="2" w:space="0" w:color="D9D9E3"/>
                                  </w:divBdr>
                                  <w:divsChild>
                                    <w:div w:id="1755204850">
                                      <w:marLeft w:val="0"/>
                                      <w:marRight w:val="0"/>
                                      <w:marTop w:val="0"/>
                                      <w:marBottom w:val="0"/>
                                      <w:divBdr>
                                        <w:top w:val="single" w:sz="2" w:space="0" w:color="D9D9E3"/>
                                        <w:left w:val="single" w:sz="2" w:space="0" w:color="D9D9E3"/>
                                        <w:bottom w:val="single" w:sz="2" w:space="0" w:color="D9D9E3"/>
                                        <w:right w:val="single" w:sz="2" w:space="0" w:color="D9D9E3"/>
                                      </w:divBdr>
                                      <w:divsChild>
                                        <w:div w:id="1802571609">
                                          <w:marLeft w:val="0"/>
                                          <w:marRight w:val="0"/>
                                          <w:marTop w:val="0"/>
                                          <w:marBottom w:val="0"/>
                                          <w:divBdr>
                                            <w:top w:val="single" w:sz="2" w:space="0" w:color="D9D9E3"/>
                                            <w:left w:val="single" w:sz="2" w:space="0" w:color="D9D9E3"/>
                                            <w:bottom w:val="single" w:sz="2" w:space="0" w:color="D9D9E3"/>
                                            <w:right w:val="single" w:sz="2" w:space="0" w:color="D9D9E3"/>
                                          </w:divBdr>
                                          <w:divsChild>
                                            <w:div w:id="1356687473">
                                              <w:marLeft w:val="0"/>
                                              <w:marRight w:val="0"/>
                                              <w:marTop w:val="0"/>
                                              <w:marBottom w:val="0"/>
                                              <w:divBdr>
                                                <w:top w:val="single" w:sz="2" w:space="0" w:color="D9D9E3"/>
                                                <w:left w:val="single" w:sz="2" w:space="0" w:color="D9D9E3"/>
                                                <w:bottom w:val="single" w:sz="2" w:space="0" w:color="D9D9E3"/>
                                                <w:right w:val="single" w:sz="2" w:space="0" w:color="D9D9E3"/>
                                              </w:divBdr>
                                              <w:divsChild>
                                                <w:div w:id="755251903">
                                                  <w:marLeft w:val="0"/>
                                                  <w:marRight w:val="0"/>
                                                  <w:marTop w:val="0"/>
                                                  <w:marBottom w:val="0"/>
                                                  <w:divBdr>
                                                    <w:top w:val="single" w:sz="2" w:space="0" w:color="D9D9E3"/>
                                                    <w:left w:val="single" w:sz="2" w:space="0" w:color="D9D9E3"/>
                                                    <w:bottom w:val="single" w:sz="2" w:space="0" w:color="D9D9E3"/>
                                                    <w:right w:val="single" w:sz="2" w:space="0" w:color="D9D9E3"/>
                                                  </w:divBdr>
                                                  <w:divsChild>
                                                    <w:div w:id="1090808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47366232">
          <w:marLeft w:val="0"/>
          <w:marRight w:val="0"/>
          <w:marTop w:val="0"/>
          <w:marBottom w:val="0"/>
          <w:divBdr>
            <w:top w:val="none" w:sz="0" w:space="0" w:color="auto"/>
            <w:left w:val="none" w:sz="0" w:space="0" w:color="auto"/>
            <w:bottom w:val="none" w:sz="0" w:space="0" w:color="auto"/>
            <w:right w:val="none" w:sz="0" w:space="0" w:color="auto"/>
          </w:divBdr>
          <w:divsChild>
            <w:div w:id="863984562">
              <w:marLeft w:val="0"/>
              <w:marRight w:val="0"/>
              <w:marTop w:val="0"/>
              <w:marBottom w:val="0"/>
              <w:divBdr>
                <w:top w:val="single" w:sz="2" w:space="0" w:color="D9D9E3"/>
                <w:left w:val="single" w:sz="2" w:space="0" w:color="D9D9E3"/>
                <w:bottom w:val="single" w:sz="2" w:space="0" w:color="D9D9E3"/>
                <w:right w:val="single" w:sz="2" w:space="0" w:color="D9D9E3"/>
              </w:divBdr>
              <w:divsChild>
                <w:div w:id="1057701463">
                  <w:marLeft w:val="0"/>
                  <w:marRight w:val="0"/>
                  <w:marTop w:val="0"/>
                  <w:marBottom w:val="0"/>
                  <w:divBdr>
                    <w:top w:val="single" w:sz="2" w:space="0" w:color="D9D9E3"/>
                    <w:left w:val="single" w:sz="2" w:space="0" w:color="D9D9E3"/>
                    <w:bottom w:val="single" w:sz="2" w:space="0" w:color="D9D9E3"/>
                    <w:right w:val="single" w:sz="2" w:space="0" w:color="D9D9E3"/>
                  </w:divBdr>
                  <w:divsChild>
                    <w:div w:id="714964792">
                      <w:marLeft w:val="0"/>
                      <w:marRight w:val="0"/>
                      <w:marTop w:val="0"/>
                      <w:marBottom w:val="0"/>
                      <w:divBdr>
                        <w:top w:val="single" w:sz="6" w:space="0" w:color="auto"/>
                        <w:left w:val="single" w:sz="6" w:space="0" w:color="auto"/>
                        <w:bottom w:val="single" w:sz="6" w:space="0" w:color="auto"/>
                        <w:right w:val="single" w:sz="6" w:space="0" w:color="auto"/>
                      </w:divBdr>
                      <w:divsChild>
                        <w:div w:id="1915773303">
                          <w:marLeft w:val="0"/>
                          <w:marRight w:val="0"/>
                          <w:marTop w:val="0"/>
                          <w:marBottom w:val="0"/>
                          <w:divBdr>
                            <w:top w:val="none" w:sz="0" w:space="0" w:color="auto"/>
                            <w:left w:val="none" w:sz="0" w:space="0" w:color="auto"/>
                            <w:bottom w:val="none" w:sz="0" w:space="0" w:color="auto"/>
                            <w:right w:val="none" w:sz="0" w:space="0" w:color="auto"/>
                          </w:divBdr>
                          <w:divsChild>
                            <w:div w:id="2062247262">
                              <w:marLeft w:val="0"/>
                              <w:marRight w:val="0"/>
                              <w:marTop w:val="0"/>
                              <w:marBottom w:val="0"/>
                              <w:divBdr>
                                <w:top w:val="none" w:sz="0" w:space="0" w:color="auto"/>
                                <w:left w:val="none" w:sz="0" w:space="0" w:color="auto"/>
                                <w:bottom w:val="none" w:sz="0" w:space="0" w:color="auto"/>
                                <w:right w:val="none" w:sz="0" w:space="0" w:color="auto"/>
                              </w:divBdr>
                              <w:divsChild>
                                <w:div w:id="1528909452">
                                  <w:marLeft w:val="0"/>
                                  <w:marRight w:val="0"/>
                                  <w:marTop w:val="0"/>
                                  <w:marBottom w:val="0"/>
                                  <w:divBdr>
                                    <w:top w:val="none" w:sz="0" w:space="0" w:color="auto"/>
                                    <w:left w:val="none" w:sz="0" w:space="0" w:color="auto"/>
                                    <w:bottom w:val="none" w:sz="0" w:space="0" w:color="auto"/>
                                    <w:right w:val="none" w:sz="0" w:space="0" w:color="auto"/>
                                  </w:divBdr>
                                  <w:divsChild>
                                    <w:div w:id="1888372223">
                                      <w:marLeft w:val="0"/>
                                      <w:marRight w:val="0"/>
                                      <w:marTop w:val="0"/>
                                      <w:marBottom w:val="0"/>
                                      <w:divBdr>
                                        <w:top w:val="none" w:sz="0" w:space="0" w:color="auto"/>
                                        <w:left w:val="none" w:sz="0" w:space="0" w:color="auto"/>
                                        <w:bottom w:val="none" w:sz="0" w:space="0" w:color="auto"/>
                                        <w:right w:val="none" w:sz="0" w:space="0" w:color="auto"/>
                                      </w:divBdr>
                                      <w:divsChild>
                                        <w:div w:id="1707682725">
                                          <w:marLeft w:val="0"/>
                                          <w:marRight w:val="0"/>
                                          <w:marTop w:val="0"/>
                                          <w:marBottom w:val="0"/>
                                          <w:divBdr>
                                            <w:top w:val="none" w:sz="0" w:space="0" w:color="auto"/>
                                            <w:left w:val="none" w:sz="0" w:space="0" w:color="auto"/>
                                            <w:bottom w:val="none" w:sz="0" w:space="0" w:color="auto"/>
                                            <w:right w:val="none" w:sz="0" w:space="0" w:color="auto"/>
                                          </w:divBdr>
                                          <w:divsChild>
                                            <w:div w:id="27984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5253953">
      <w:bodyDiv w:val="1"/>
      <w:marLeft w:val="0"/>
      <w:marRight w:val="0"/>
      <w:marTop w:val="0"/>
      <w:marBottom w:val="0"/>
      <w:divBdr>
        <w:top w:val="none" w:sz="0" w:space="0" w:color="auto"/>
        <w:left w:val="none" w:sz="0" w:space="0" w:color="auto"/>
        <w:bottom w:val="none" w:sz="0" w:space="0" w:color="auto"/>
        <w:right w:val="none" w:sz="0" w:space="0" w:color="auto"/>
      </w:divBdr>
    </w:div>
    <w:div w:id="1308240678">
      <w:bodyDiv w:val="1"/>
      <w:marLeft w:val="0"/>
      <w:marRight w:val="0"/>
      <w:marTop w:val="0"/>
      <w:marBottom w:val="0"/>
      <w:divBdr>
        <w:top w:val="none" w:sz="0" w:space="0" w:color="auto"/>
        <w:left w:val="none" w:sz="0" w:space="0" w:color="auto"/>
        <w:bottom w:val="none" w:sz="0" w:space="0" w:color="auto"/>
        <w:right w:val="none" w:sz="0" w:space="0" w:color="auto"/>
      </w:divBdr>
      <w:divsChild>
        <w:div w:id="1771509289">
          <w:marLeft w:val="0"/>
          <w:marRight w:val="0"/>
          <w:marTop w:val="0"/>
          <w:marBottom w:val="0"/>
          <w:divBdr>
            <w:top w:val="single" w:sz="2" w:space="0" w:color="D9D9E3"/>
            <w:left w:val="single" w:sz="2" w:space="0" w:color="D9D9E3"/>
            <w:bottom w:val="single" w:sz="2" w:space="0" w:color="D9D9E3"/>
            <w:right w:val="single" w:sz="2" w:space="0" w:color="D9D9E3"/>
          </w:divBdr>
          <w:divsChild>
            <w:div w:id="877085520">
              <w:marLeft w:val="0"/>
              <w:marRight w:val="0"/>
              <w:marTop w:val="0"/>
              <w:marBottom w:val="0"/>
              <w:divBdr>
                <w:top w:val="single" w:sz="2" w:space="0" w:color="D9D9E3"/>
                <w:left w:val="single" w:sz="2" w:space="0" w:color="D9D9E3"/>
                <w:bottom w:val="single" w:sz="2" w:space="0" w:color="D9D9E3"/>
                <w:right w:val="single" w:sz="2" w:space="0" w:color="D9D9E3"/>
              </w:divBdr>
              <w:divsChild>
                <w:div w:id="1007320788">
                  <w:marLeft w:val="0"/>
                  <w:marRight w:val="0"/>
                  <w:marTop w:val="0"/>
                  <w:marBottom w:val="0"/>
                  <w:divBdr>
                    <w:top w:val="single" w:sz="2" w:space="0" w:color="D9D9E3"/>
                    <w:left w:val="single" w:sz="2" w:space="0" w:color="D9D9E3"/>
                    <w:bottom w:val="single" w:sz="2" w:space="0" w:color="D9D9E3"/>
                    <w:right w:val="single" w:sz="2" w:space="0" w:color="D9D9E3"/>
                  </w:divBdr>
                  <w:divsChild>
                    <w:div w:id="108013819">
                      <w:marLeft w:val="0"/>
                      <w:marRight w:val="0"/>
                      <w:marTop w:val="0"/>
                      <w:marBottom w:val="0"/>
                      <w:divBdr>
                        <w:top w:val="single" w:sz="2" w:space="0" w:color="D9D9E3"/>
                        <w:left w:val="single" w:sz="2" w:space="0" w:color="D9D9E3"/>
                        <w:bottom w:val="single" w:sz="2" w:space="0" w:color="D9D9E3"/>
                        <w:right w:val="single" w:sz="2" w:space="0" w:color="D9D9E3"/>
                      </w:divBdr>
                      <w:divsChild>
                        <w:div w:id="1740011942">
                          <w:marLeft w:val="0"/>
                          <w:marRight w:val="0"/>
                          <w:marTop w:val="0"/>
                          <w:marBottom w:val="0"/>
                          <w:divBdr>
                            <w:top w:val="none" w:sz="0" w:space="0" w:color="auto"/>
                            <w:left w:val="none" w:sz="0" w:space="0" w:color="auto"/>
                            <w:bottom w:val="none" w:sz="0" w:space="0" w:color="auto"/>
                            <w:right w:val="none" w:sz="0" w:space="0" w:color="auto"/>
                          </w:divBdr>
                          <w:divsChild>
                            <w:div w:id="42826927">
                              <w:marLeft w:val="0"/>
                              <w:marRight w:val="0"/>
                              <w:marTop w:val="100"/>
                              <w:marBottom w:val="100"/>
                              <w:divBdr>
                                <w:top w:val="single" w:sz="2" w:space="0" w:color="D9D9E3"/>
                                <w:left w:val="single" w:sz="2" w:space="0" w:color="D9D9E3"/>
                                <w:bottom w:val="single" w:sz="2" w:space="0" w:color="D9D9E3"/>
                                <w:right w:val="single" w:sz="2" w:space="0" w:color="D9D9E3"/>
                              </w:divBdr>
                              <w:divsChild>
                                <w:div w:id="367149057">
                                  <w:marLeft w:val="0"/>
                                  <w:marRight w:val="0"/>
                                  <w:marTop w:val="0"/>
                                  <w:marBottom w:val="0"/>
                                  <w:divBdr>
                                    <w:top w:val="single" w:sz="2" w:space="0" w:color="D9D9E3"/>
                                    <w:left w:val="single" w:sz="2" w:space="0" w:color="D9D9E3"/>
                                    <w:bottom w:val="single" w:sz="2" w:space="0" w:color="D9D9E3"/>
                                    <w:right w:val="single" w:sz="2" w:space="0" w:color="D9D9E3"/>
                                  </w:divBdr>
                                  <w:divsChild>
                                    <w:div w:id="408310914">
                                      <w:marLeft w:val="0"/>
                                      <w:marRight w:val="0"/>
                                      <w:marTop w:val="0"/>
                                      <w:marBottom w:val="0"/>
                                      <w:divBdr>
                                        <w:top w:val="single" w:sz="2" w:space="0" w:color="D9D9E3"/>
                                        <w:left w:val="single" w:sz="2" w:space="0" w:color="D9D9E3"/>
                                        <w:bottom w:val="single" w:sz="2" w:space="0" w:color="D9D9E3"/>
                                        <w:right w:val="single" w:sz="2" w:space="0" w:color="D9D9E3"/>
                                      </w:divBdr>
                                      <w:divsChild>
                                        <w:div w:id="300186259">
                                          <w:marLeft w:val="0"/>
                                          <w:marRight w:val="0"/>
                                          <w:marTop w:val="0"/>
                                          <w:marBottom w:val="0"/>
                                          <w:divBdr>
                                            <w:top w:val="single" w:sz="2" w:space="0" w:color="D9D9E3"/>
                                            <w:left w:val="single" w:sz="2" w:space="0" w:color="D9D9E3"/>
                                            <w:bottom w:val="single" w:sz="2" w:space="0" w:color="D9D9E3"/>
                                            <w:right w:val="single" w:sz="2" w:space="0" w:color="D9D9E3"/>
                                          </w:divBdr>
                                          <w:divsChild>
                                            <w:div w:id="558133590">
                                              <w:marLeft w:val="0"/>
                                              <w:marRight w:val="0"/>
                                              <w:marTop w:val="0"/>
                                              <w:marBottom w:val="0"/>
                                              <w:divBdr>
                                                <w:top w:val="single" w:sz="2" w:space="0" w:color="D9D9E3"/>
                                                <w:left w:val="single" w:sz="2" w:space="0" w:color="D9D9E3"/>
                                                <w:bottom w:val="single" w:sz="2" w:space="0" w:color="D9D9E3"/>
                                                <w:right w:val="single" w:sz="2" w:space="0" w:color="D9D9E3"/>
                                              </w:divBdr>
                                              <w:divsChild>
                                                <w:div w:id="217135769">
                                                  <w:marLeft w:val="0"/>
                                                  <w:marRight w:val="0"/>
                                                  <w:marTop w:val="0"/>
                                                  <w:marBottom w:val="0"/>
                                                  <w:divBdr>
                                                    <w:top w:val="single" w:sz="2" w:space="0" w:color="D9D9E3"/>
                                                    <w:left w:val="single" w:sz="2" w:space="0" w:color="D9D9E3"/>
                                                    <w:bottom w:val="single" w:sz="2" w:space="0" w:color="D9D9E3"/>
                                                    <w:right w:val="single" w:sz="2" w:space="0" w:color="D9D9E3"/>
                                                  </w:divBdr>
                                                  <w:divsChild>
                                                    <w:div w:id="2096395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21116060">
          <w:marLeft w:val="0"/>
          <w:marRight w:val="0"/>
          <w:marTop w:val="0"/>
          <w:marBottom w:val="0"/>
          <w:divBdr>
            <w:top w:val="none" w:sz="0" w:space="0" w:color="auto"/>
            <w:left w:val="none" w:sz="0" w:space="0" w:color="auto"/>
            <w:bottom w:val="none" w:sz="0" w:space="0" w:color="auto"/>
            <w:right w:val="none" w:sz="0" w:space="0" w:color="auto"/>
          </w:divBdr>
          <w:divsChild>
            <w:div w:id="303774558">
              <w:marLeft w:val="0"/>
              <w:marRight w:val="0"/>
              <w:marTop w:val="0"/>
              <w:marBottom w:val="0"/>
              <w:divBdr>
                <w:top w:val="single" w:sz="2" w:space="0" w:color="D9D9E3"/>
                <w:left w:val="single" w:sz="2" w:space="0" w:color="D9D9E3"/>
                <w:bottom w:val="single" w:sz="2" w:space="0" w:color="D9D9E3"/>
                <w:right w:val="single" w:sz="2" w:space="0" w:color="D9D9E3"/>
              </w:divBdr>
              <w:divsChild>
                <w:div w:id="515074813">
                  <w:marLeft w:val="0"/>
                  <w:marRight w:val="0"/>
                  <w:marTop w:val="0"/>
                  <w:marBottom w:val="0"/>
                  <w:divBdr>
                    <w:top w:val="single" w:sz="2" w:space="0" w:color="D9D9E3"/>
                    <w:left w:val="single" w:sz="2" w:space="0" w:color="D9D9E3"/>
                    <w:bottom w:val="single" w:sz="2" w:space="0" w:color="D9D9E3"/>
                    <w:right w:val="single" w:sz="2" w:space="0" w:color="D9D9E3"/>
                  </w:divBdr>
                  <w:divsChild>
                    <w:div w:id="1965960903">
                      <w:marLeft w:val="0"/>
                      <w:marRight w:val="0"/>
                      <w:marTop w:val="0"/>
                      <w:marBottom w:val="0"/>
                      <w:divBdr>
                        <w:top w:val="single" w:sz="6" w:space="0" w:color="auto"/>
                        <w:left w:val="single" w:sz="6" w:space="0" w:color="auto"/>
                        <w:bottom w:val="single" w:sz="6" w:space="0" w:color="auto"/>
                        <w:right w:val="single" w:sz="6" w:space="0" w:color="auto"/>
                      </w:divBdr>
                      <w:divsChild>
                        <w:div w:id="1628775046">
                          <w:marLeft w:val="0"/>
                          <w:marRight w:val="0"/>
                          <w:marTop w:val="0"/>
                          <w:marBottom w:val="0"/>
                          <w:divBdr>
                            <w:top w:val="none" w:sz="0" w:space="0" w:color="auto"/>
                            <w:left w:val="none" w:sz="0" w:space="0" w:color="auto"/>
                            <w:bottom w:val="none" w:sz="0" w:space="0" w:color="auto"/>
                            <w:right w:val="none" w:sz="0" w:space="0" w:color="auto"/>
                          </w:divBdr>
                          <w:divsChild>
                            <w:div w:id="600651085">
                              <w:marLeft w:val="0"/>
                              <w:marRight w:val="0"/>
                              <w:marTop w:val="0"/>
                              <w:marBottom w:val="0"/>
                              <w:divBdr>
                                <w:top w:val="none" w:sz="0" w:space="0" w:color="auto"/>
                                <w:left w:val="none" w:sz="0" w:space="0" w:color="auto"/>
                                <w:bottom w:val="none" w:sz="0" w:space="0" w:color="auto"/>
                                <w:right w:val="none" w:sz="0" w:space="0" w:color="auto"/>
                              </w:divBdr>
                              <w:divsChild>
                                <w:div w:id="316690992">
                                  <w:marLeft w:val="0"/>
                                  <w:marRight w:val="0"/>
                                  <w:marTop w:val="0"/>
                                  <w:marBottom w:val="0"/>
                                  <w:divBdr>
                                    <w:top w:val="none" w:sz="0" w:space="0" w:color="auto"/>
                                    <w:left w:val="none" w:sz="0" w:space="0" w:color="auto"/>
                                    <w:bottom w:val="none" w:sz="0" w:space="0" w:color="auto"/>
                                    <w:right w:val="none" w:sz="0" w:space="0" w:color="auto"/>
                                  </w:divBdr>
                                  <w:divsChild>
                                    <w:div w:id="1233924527">
                                      <w:marLeft w:val="0"/>
                                      <w:marRight w:val="0"/>
                                      <w:marTop w:val="0"/>
                                      <w:marBottom w:val="0"/>
                                      <w:divBdr>
                                        <w:top w:val="none" w:sz="0" w:space="0" w:color="auto"/>
                                        <w:left w:val="none" w:sz="0" w:space="0" w:color="auto"/>
                                        <w:bottom w:val="none" w:sz="0" w:space="0" w:color="auto"/>
                                        <w:right w:val="none" w:sz="0" w:space="0" w:color="auto"/>
                                      </w:divBdr>
                                      <w:divsChild>
                                        <w:div w:id="1439909731">
                                          <w:marLeft w:val="0"/>
                                          <w:marRight w:val="0"/>
                                          <w:marTop w:val="0"/>
                                          <w:marBottom w:val="0"/>
                                          <w:divBdr>
                                            <w:top w:val="none" w:sz="0" w:space="0" w:color="auto"/>
                                            <w:left w:val="none" w:sz="0" w:space="0" w:color="auto"/>
                                            <w:bottom w:val="none" w:sz="0" w:space="0" w:color="auto"/>
                                            <w:right w:val="none" w:sz="0" w:space="0" w:color="auto"/>
                                          </w:divBdr>
                                          <w:divsChild>
                                            <w:div w:id="6526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5513146">
      <w:bodyDiv w:val="1"/>
      <w:marLeft w:val="0"/>
      <w:marRight w:val="0"/>
      <w:marTop w:val="0"/>
      <w:marBottom w:val="0"/>
      <w:divBdr>
        <w:top w:val="none" w:sz="0" w:space="0" w:color="auto"/>
        <w:left w:val="none" w:sz="0" w:space="0" w:color="auto"/>
        <w:bottom w:val="none" w:sz="0" w:space="0" w:color="auto"/>
        <w:right w:val="none" w:sz="0" w:space="0" w:color="auto"/>
      </w:divBdr>
      <w:divsChild>
        <w:div w:id="1097143192">
          <w:marLeft w:val="0"/>
          <w:marRight w:val="0"/>
          <w:marTop w:val="0"/>
          <w:marBottom w:val="0"/>
          <w:divBdr>
            <w:top w:val="single" w:sz="2" w:space="0" w:color="D9D9E3"/>
            <w:left w:val="single" w:sz="2" w:space="0" w:color="D9D9E3"/>
            <w:bottom w:val="single" w:sz="2" w:space="0" w:color="D9D9E3"/>
            <w:right w:val="single" w:sz="2" w:space="0" w:color="D9D9E3"/>
          </w:divBdr>
          <w:divsChild>
            <w:div w:id="1027216974">
              <w:marLeft w:val="0"/>
              <w:marRight w:val="0"/>
              <w:marTop w:val="0"/>
              <w:marBottom w:val="0"/>
              <w:divBdr>
                <w:top w:val="single" w:sz="2" w:space="0" w:color="D9D9E3"/>
                <w:left w:val="single" w:sz="2" w:space="0" w:color="D9D9E3"/>
                <w:bottom w:val="single" w:sz="2" w:space="0" w:color="D9D9E3"/>
                <w:right w:val="single" w:sz="2" w:space="0" w:color="D9D9E3"/>
              </w:divBdr>
              <w:divsChild>
                <w:div w:id="1513226935">
                  <w:marLeft w:val="0"/>
                  <w:marRight w:val="0"/>
                  <w:marTop w:val="0"/>
                  <w:marBottom w:val="0"/>
                  <w:divBdr>
                    <w:top w:val="single" w:sz="2" w:space="0" w:color="D9D9E3"/>
                    <w:left w:val="single" w:sz="2" w:space="0" w:color="D9D9E3"/>
                    <w:bottom w:val="single" w:sz="2" w:space="0" w:color="D9D9E3"/>
                    <w:right w:val="single" w:sz="2" w:space="0" w:color="D9D9E3"/>
                  </w:divBdr>
                  <w:divsChild>
                    <w:div w:id="696351388">
                      <w:marLeft w:val="0"/>
                      <w:marRight w:val="0"/>
                      <w:marTop w:val="0"/>
                      <w:marBottom w:val="0"/>
                      <w:divBdr>
                        <w:top w:val="single" w:sz="2" w:space="0" w:color="D9D9E3"/>
                        <w:left w:val="single" w:sz="2" w:space="0" w:color="D9D9E3"/>
                        <w:bottom w:val="single" w:sz="2" w:space="0" w:color="D9D9E3"/>
                        <w:right w:val="single" w:sz="2" w:space="0" w:color="D9D9E3"/>
                      </w:divBdr>
                      <w:divsChild>
                        <w:div w:id="962033910">
                          <w:marLeft w:val="0"/>
                          <w:marRight w:val="0"/>
                          <w:marTop w:val="0"/>
                          <w:marBottom w:val="0"/>
                          <w:divBdr>
                            <w:top w:val="none" w:sz="0" w:space="0" w:color="auto"/>
                            <w:left w:val="none" w:sz="0" w:space="0" w:color="auto"/>
                            <w:bottom w:val="none" w:sz="0" w:space="0" w:color="auto"/>
                            <w:right w:val="none" w:sz="0" w:space="0" w:color="auto"/>
                          </w:divBdr>
                          <w:divsChild>
                            <w:div w:id="779106579">
                              <w:marLeft w:val="0"/>
                              <w:marRight w:val="0"/>
                              <w:marTop w:val="100"/>
                              <w:marBottom w:val="100"/>
                              <w:divBdr>
                                <w:top w:val="single" w:sz="2" w:space="0" w:color="D9D9E3"/>
                                <w:left w:val="single" w:sz="2" w:space="0" w:color="D9D9E3"/>
                                <w:bottom w:val="single" w:sz="2" w:space="0" w:color="D9D9E3"/>
                                <w:right w:val="single" w:sz="2" w:space="0" w:color="D9D9E3"/>
                              </w:divBdr>
                              <w:divsChild>
                                <w:div w:id="990795793">
                                  <w:marLeft w:val="0"/>
                                  <w:marRight w:val="0"/>
                                  <w:marTop w:val="0"/>
                                  <w:marBottom w:val="0"/>
                                  <w:divBdr>
                                    <w:top w:val="single" w:sz="2" w:space="0" w:color="D9D9E3"/>
                                    <w:left w:val="single" w:sz="2" w:space="0" w:color="D9D9E3"/>
                                    <w:bottom w:val="single" w:sz="2" w:space="0" w:color="D9D9E3"/>
                                    <w:right w:val="single" w:sz="2" w:space="0" w:color="D9D9E3"/>
                                  </w:divBdr>
                                  <w:divsChild>
                                    <w:div w:id="1231161102">
                                      <w:marLeft w:val="0"/>
                                      <w:marRight w:val="0"/>
                                      <w:marTop w:val="0"/>
                                      <w:marBottom w:val="0"/>
                                      <w:divBdr>
                                        <w:top w:val="single" w:sz="2" w:space="0" w:color="D9D9E3"/>
                                        <w:left w:val="single" w:sz="2" w:space="0" w:color="D9D9E3"/>
                                        <w:bottom w:val="single" w:sz="2" w:space="0" w:color="D9D9E3"/>
                                        <w:right w:val="single" w:sz="2" w:space="0" w:color="D9D9E3"/>
                                      </w:divBdr>
                                      <w:divsChild>
                                        <w:div w:id="1996755984">
                                          <w:marLeft w:val="0"/>
                                          <w:marRight w:val="0"/>
                                          <w:marTop w:val="0"/>
                                          <w:marBottom w:val="0"/>
                                          <w:divBdr>
                                            <w:top w:val="single" w:sz="2" w:space="0" w:color="D9D9E3"/>
                                            <w:left w:val="single" w:sz="2" w:space="0" w:color="D9D9E3"/>
                                            <w:bottom w:val="single" w:sz="2" w:space="0" w:color="D9D9E3"/>
                                            <w:right w:val="single" w:sz="2" w:space="0" w:color="D9D9E3"/>
                                          </w:divBdr>
                                          <w:divsChild>
                                            <w:div w:id="1400329485">
                                              <w:marLeft w:val="0"/>
                                              <w:marRight w:val="0"/>
                                              <w:marTop w:val="0"/>
                                              <w:marBottom w:val="0"/>
                                              <w:divBdr>
                                                <w:top w:val="single" w:sz="2" w:space="0" w:color="D9D9E3"/>
                                                <w:left w:val="single" w:sz="2" w:space="0" w:color="D9D9E3"/>
                                                <w:bottom w:val="single" w:sz="2" w:space="0" w:color="D9D9E3"/>
                                                <w:right w:val="single" w:sz="2" w:space="0" w:color="D9D9E3"/>
                                              </w:divBdr>
                                              <w:divsChild>
                                                <w:div w:id="303586386">
                                                  <w:marLeft w:val="0"/>
                                                  <w:marRight w:val="0"/>
                                                  <w:marTop w:val="0"/>
                                                  <w:marBottom w:val="0"/>
                                                  <w:divBdr>
                                                    <w:top w:val="single" w:sz="2" w:space="0" w:color="D9D9E3"/>
                                                    <w:left w:val="single" w:sz="2" w:space="0" w:color="D9D9E3"/>
                                                    <w:bottom w:val="single" w:sz="2" w:space="0" w:color="D9D9E3"/>
                                                    <w:right w:val="single" w:sz="2" w:space="0" w:color="D9D9E3"/>
                                                  </w:divBdr>
                                                  <w:divsChild>
                                                    <w:div w:id="950741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45587979">
          <w:marLeft w:val="0"/>
          <w:marRight w:val="0"/>
          <w:marTop w:val="0"/>
          <w:marBottom w:val="0"/>
          <w:divBdr>
            <w:top w:val="none" w:sz="0" w:space="0" w:color="auto"/>
            <w:left w:val="none" w:sz="0" w:space="0" w:color="auto"/>
            <w:bottom w:val="none" w:sz="0" w:space="0" w:color="auto"/>
            <w:right w:val="none" w:sz="0" w:space="0" w:color="auto"/>
          </w:divBdr>
          <w:divsChild>
            <w:div w:id="2023240759">
              <w:marLeft w:val="0"/>
              <w:marRight w:val="0"/>
              <w:marTop w:val="0"/>
              <w:marBottom w:val="0"/>
              <w:divBdr>
                <w:top w:val="single" w:sz="2" w:space="0" w:color="D9D9E3"/>
                <w:left w:val="single" w:sz="2" w:space="0" w:color="D9D9E3"/>
                <w:bottom w:val="single" w:sz="2" w:space="0" w:color="D9D9E3"/>
                <w:right w:val="single" w:sz="2" w:space="0" w:color="D9D9E3"/>
              </w:divBdr>
              <w:divsChild>
                <w:div w:id="1199584173">
                  <w:marLeft w:val="0"/>
                  <w:marRight w:val="0"/>
                  <w:marTop w:val="0"/>
                  <w:marBottom w:val="0"/>
                  <w:divBdr>
                    <w:top w:val="single" w:sz="2" w:space="0" w:color="D9D9E3"/>
                    <w:left w:val="single" w:sz="2" w:space="0" w:color="D9D9E3"/>
                    <w:bottom w:val="single" w:sz="2" w:space="0" w:color="D9D9E3"/>
                    <w:right w:val="single" w:sz="2" w:space="0" w:color="D9D9E3"/>
                  </w:divBdr>
                  <w:divsChild>
                    <w:div w:id="1161702235">
                      <w:marLeft w:val="0"/>
                      <w:marRight w:val="0"/>
                      <w:marTop w:val="0"/>
                      <w:marBottom w:val="0"/>
                      <w:divBdr>
                        <w:top w:val="single" w:sz="6" w:space="0" w:color="auto"/>
                        <w:left w:val="single" w:sz="6" w:space="0" w:color="auto"/>
                        <w:bottom w:val="single" w:sz="6" w:space="0" w:color="auto"/>
                        <w:right w:val="single" w:sz="6" w:space="0" w:color="auto"/>
                      </w:divBdr>
                      <w:divsChild>
                        <w:div w:id="379479356">
                          <w:marLeft w:val="0"/>
                          <w:marRight w:val="0"/>
                          <w:marTop w:val="0"/>
                          <w:marBottom w:val="0"/>
                          <w:divBdr>
                            <w:top w:val="none" w:sz="0" w:space="0" w:color="auto"/>
                            <w:left w:val="none" w:sz="0" w:space="0" w:color="auto"/>
                            <w:bottom w:val="none" w:sz="0" w:space="0" w:color="auto"/>
                            <w:right w:val="none" w:sz="0" w:space="0" w:color="auto"/>
                          </w:divBdr>
                          <w:divsChild>
                            <w:div w:id="1339700482">
                              <w:marLeft w:val="0"/>
                              <w:marRight w:val="0"/>
                              <w:marTop w:val="0"/>
                              <w:marBottom w:val="0"/>
                              <w:divBdr>
                                <w:top w:val="none" w:sz="0" w:space="0" w:color="auto"/>
                                <w:left w:val="none" w:sz="0" w:space="0" w:color="auto"/>
                                <w:bottom w:val="none" w:sz="0" w:space="0" w:color="auto"/>
                                <w:right w:val="none" w:sz="0" w:space="0" w:color="auto"/>
                              </w:divBdr>
                              <w:divsChild>
                                <w:div w:id="107430158">
                                  <w:marLeft w:val="0"/>
                                  <w:marRight w:val="0"/>
                                  <w:marTop w:val="0"/>
                                  <w:marBottom w:val="0"/>
                                  <w:divBdr>
                                    <w:top w:val="none" w:sz="0" w:space="0" w:color="auto"/>
                                    <w:left w:val="none" w:sz="0" w:space="0" w:color="auto"/>
                                    <w:bottom w:val="none" w:sz="0" w:space="0" w:color="auto"/>
                                    <w:right w:val="none" w:sz="0" w:space="0" w:color="auto"/>
                                  </w:divBdr>
                                  <w:divsChild>
                                    <w:div w:id="1234387856">
                                      <w:marLeft w:val="0"/>
                                      <w:marRight w:val="0"/>
                                      <w:marTop w:val="0"/>
                                      <w:marBottom w:val="0"/>
                                      <w:divBdr>
                                        <w:top w:val="none" w:sz="0" w:space="0" w:color="auto"/>
                                        <w:left w:val="none" w:sz="0" w:space="0" w:color="auto"/>
                                        <w:bottom w:val="none" w:sz="0" w:space="0" w:color="auto"/>
                                        <w:right w:val="none" w:sz="0" w:space="0" w:color="auto"/>
                                      </w:divBdr>
                                      <w:divsChild>
                                        <w:div w:id="757290769">
                                          <w:marLeft w:val="0"/>
                                          <w:marRight w:val="0"/>
                                          <w:marTop w:val="0"/>
                                          <w:marBottom w:val="0"/>
                                          <w:divBdr>
                                            <w:top w:val="none" w:sz="0" w:space="0" w:color="auto"/>
                                            <w:left w:val="none" w:sz="0" w:space="0" w:color="auto"/>
                                            <w:bottom w:val="none" w:sz="0" w:space="0" w:color="auto"/>
                                            <w:right w:val="none" w:sz="0" w:space="0" w:color="auto"/>
                                          </w:divBdr>
                                          <w:divsChild>
                                            <w:div w:id="86980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1771821">
      <w:bodyDiv w:val="1"/>
      <w:marLeft w:val="0"/>
      <w:marRight w:val="0"/>
      <w:marTop w:val="0"/>
      <w:marBottom w:val="0"/>
      <w:divBdr>
        <w:top w:val="none" w:sz="0" w:space="0" w:color="auto"/>
        <w:left w:val="none" w:sz="0" w:space="0" w:color="auto"/>
        <w:bottom w:val="none" w:sz="0" w:space="0" w:color="auto"/>
        <w:right w:val="none" w:sz="0" w:space="0" w:color="auto"/>
      </w:divBdr>
    </w:div>
    <w:div w:id="2006476320">
      <w:bodyDiv w:val="1"/>
      <w:marLeft w:val="0"/>
      <w:marRight w:val="0"/>
      <w:marTop w:val="0"/>
      <w:marBottom w:val="0"/>
      <w:divBdr>
        <w:top w:val="none" w:sz="0" w:space="0" w:color="auto"/>
        <w:left w:val="none" w:sz="0" w:space="0" w:color="auto"/>
        <w:bottom w:val="none" w:sz="0" w:space="0" w:color="auto"/>
        <w:right w:val="none" w:sz="0" w:space="0" w:color="auto"/>
      </w:divBdr>
    </w:div>
    <w:div w:id="210437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gbusinessconsulting.com/benefits-international-standards/" TargetMode="External"/><Relationship Id="rId18" Type="http://schemas.openxmlformats.org/officeDocument/2006/relationships/hyperlink" Target="https://www.sbp.org.pk/departments/ihfd/Sub-Segment%20Booklets/Textile%20Fabric.pdf" TargetMode="External"/><Relationship Id="rId26" Type="http://schemas.openxmlformats.org/officeDocument/2006/relationships/hyperlink" Target="https://reciprocity.com/resources/pci-dss-standards/" TargetMode="External"/><Relationship Id="rId3" Type="http://schemas.openxmlformats.org/officeDocument/2006/relationships/styles" Target="styles.xml"/><Relationship Id="rId21" Type="http://schemas.openxmlformats.org/officeDocument/2006/relationships/hyperlink" Target="https://www.ideagen.com/thought-leadership/blog/what-are-iso-standards"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genomsys.com/internation-standard-and-its-benefits/" TargetMode="External"/><Relationship Id="rId17" Type="http://schemas.openxmlformats.org/officeDocument/2006/relationships/hyperlink" Target="https://peri.punjab.gov.pk/system/files/Textile%20report%20design%20%281%29.pdf" TargetMode="External"/><Relationship Id="rId25" Type="http://schemas.openxmlformats.org/officeDocument/2006/relationships/hyperlink" Target="https://www.bsigroup.com/en-GB/Security-controls-for-cloud-services-ISO-IEC27017/Benefits-for-cloud-service-customer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knowitallninja.com/lessons/features-of-smes/" TargetMode="External"/><Relationship Id="rId20" Type="http://schemas.openxmlformats.org/officeDocument/2006/relationships/hyperlink" Target="file:///Users/haiderrazvi/Downloads/ENISA%20Cybersecurity%20guide%20for%20SMEs-online-single_page.pdf" TargetMode="External"/><Relationship Id="rId29" Type="http://schemas.openxmlformats.org/officeDocument/2006/relationships/hyperlink" Target="https://www.iso.org/standard/70636.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iso.org/standard/70400.html"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moip.gov.pk/SiteImage/Misc/files/SME%20Policy%202021.pdf" TargetMode="External"/><Relationship Id="rId23" Type="http://schemas.openxmlformats.org/officeDocument/2006/relationships/hyperlink" Target="https://www.iso.org/standard/27001" TargetMode="External"/><Relationship Id="rId28" Type="http://schemas.openxmlformats.org/officeDocument/2006/relationships/hyperlink" Target="https://www.cisco.com/c/en/us/products/security/what-is-nist-csf.html" TargetMode="External"/><Relationship Id="rId36" Type="http://schemas.microsoft.com/office/2020/10/relationships/intelligence" Target="intelligence2.xml"/><Relationship Id="rId10" Type="http://schemas.openxmlformats.org/officeDocument/2006/relationships/image" Target="media/image3.png"/><Relationship Id="rId19" Type="http://schemas.openxmlformats.org/officeDocument/2006/relationships/hyperlink" Target="https://cc.gov.pk/assets/images/Downloads/assessment_studies/enhancing_the_economic_efficiency_of_smes_in_pakistan.pdf"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bs-sme.eu/sites/default/files/A%20Practical%20Guide%20for%20SMEs_EN.pdf" TargetMode="External"/><Relationship Id="rId22" Type="http://schemas.openxmlformats.org/officeDocument/2006/relationships/hyperlink" Target="https://www.techopedia.com/definition/7673/international-electrotechnical-commission-iec" TargetMode="External"/><Relationship Id="rId27" Type="http://schemas.openxmlformats.org/officeDocument/2006/relationships/hyperlink" Target="https://www.ftc.gov/business-guidance/small-businesses/cybersecurity/nist-framework" TargetMode="External"/><Relationship Id="rId30" Type="http://schemas.openxmlformats.org/officeDocument/2006/relationships/hyperlink" Target="https://www.pmgame.net/iso-iec-20000-1-2018.php" TargetMode="External"/><Relationship Id="rId35" Type="http://schemas.openxmlformats.org/officeDocument/2006/relationships/theme" Target="theme/theme1.xml"/><Relationship Id="rId8"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lipFill dpi="0" rotWithShape="1">
          <a:blip xmlns:r="http://schemas.openxmlformats.org/officeDocument/2006/relationships" r:embed="rId1"/>
          <a:srcRect/>
          <a:stretch>
            <a:fillRect/>
          </a:stretch>
        </a:blipFill>
        <a:ln>
          <a:noFill/>
        </a:ln>
        <a:effectLst>
          <a:glow>
            <a:srgbClr val="FF0000"/>
          </a:glow>
          <a:outerShdw sx="1000" sy="1000" algn="ctr" rotWithShape="0">
            <a:srgbClr val="000000"/>
          </a:outerShdw>
          <a:reflection endPos="0" dir="5400000" sy="-100000" algn="bl" rotWithShape="0"/>
        </a:effectLst>
        <a:scene3d>
          <a:camera prst="orthographicFront"/>
          <a:lightRig rig="threePt" dir="t"/>
        </a:scene3d>
        <a:sp3d contourW="12700">
          <a:contourClr>
            <a:schemeClr val="bg1"/>
          </a:contourClr>
        </a:sp3d>
      </a:spPr>
      <a:bodyPr rtlCol="0" anchor="ctr"/>
      <a:lstStyle/>
      <a:style>
        <a:lnRef idx="2">
          <a:schemeClr val="accent1">
            <a:shade val="15000"/>
          </a:schemeClr>
        </a:lnRef>
        <a:fillRef idx="1001">
          <a:schemeClr val="dk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E2E10-0C0F-D744-B410-BF49596A2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4288</Words>
  <Characters>24445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28676</CharactersWithSpaces>
  <SharedDoc>false</SharedDoc>
  <HLinks>
    <vt:vector size="30" baseType="variant">
      <vt:variant>
        <vt:i4>7995405</vt:i4>
      </vt:variant>
      <vt:variant>
        <vt:i4>21</vt:i4>
      </vt:variant>
      <vt:variant>
        <vt:i4>0</vt:i4>
      </vt:variant>
      <vt:variant>
        <vt:i4>5</vt:i4>
      </vt:variant>
      <vt:variant>
        <vt:lpwstr>https://www.sbs-sme.eu/sites/default/files/A Practical Guide for SMEs_EN.pdf</vt:lpwstr>
      </vt:variant>
      <vt:variant>
        <vt:lpwstr/>
      </vt:variant>
      <vt:variant>
        <vt:i4>6553643</vt:i4>
      </vt:variant>
      <vt:variant>
        <vt:i4>18</vt:i4>
      </vt:variant>
      <vt:variant>
        <vt:i4>0</vt:i4>
      </vt:variant>
      <vt:variant>
        <vt:i4>5</vt:i4>
      </vt:variant>
      <vt:variant>
        <vt:lpwstr>https://www.cgbusinessconsulting.com/benefits-international-standards/</vt:lpwstr>
      </vt:variant>
      <vt:variant>
        <vt:lpwstr/>
      </vt:variant>
      <vt:variant>
        <vt:i4>3473534</vt:i4>
      </vt:variant>
      <vt:variant>
        <vt:i4>15</vt:i4>
      </vt:variant>
      <vt:variant>
        <vt:i4>0</vt:i4>
      </vt:variant>
      <vt:variant>
        <vt:i4>5</vt:i4>
      </vt:variant>
      <vt:variant>
        <vt:lpwstr>https://genomsys.com/internation-standard-and-its-benefits/</vt:lpwstr>
      </vt:variant>
      <vt:variant>
        <vt:lpwstr/>
      </vt:variant>
      <vt:variant>
        <vt:i4>1966137</vt:i4>
      </vt:variant>
      <vt:variant>
        <vt:i4>8</vt:i4>
      </vt:variant>
      <vt:variant>
        <vt:i4>0</vt:i4>
      </vt:variant>
      <vt:variant>
        <vt:i4>5</vt:i4>
      </vt:variant>
      <vt:variant>
        <vt:lpwstr/>
      </vt:variant>
      <vt:variant>
        <vt:lpwstr>_Toc151094085</vt:lpwstr>
      </vt:variant>
      <vt:variant>
        <vt:i4>1966137</vt:i4>
      </vt:variant>
      <vt:variant>
        <vt:i4>2</vt:i4>
      </vt:variant>
      <vt:variant>
        <vt:i4>0</vt:i4>
      </vt:variant>
      <vt:variant>
        <vt:i4>5</vt:i4>
      </vt:variant>
      <vt:variant>
        <vt:lpwstr/>
      </vt:variant>
      <vt:variant>
        <vt:lpwstr>_Toc151094084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H Razvi</dc:creator>
  <cp:keywords/>
  <dc:description/>
  <cp:lastModifiedBy>Haider H Razvi</cp:lastModifiedBy>
  <cp:revision>2</cp:revision>
  <dcterms:created xsi:type="dcterms:W3CDTF">2023-12-05T07:05:00Z</dcterms:created>
  <dcterms:modified xsi:type="dcterms:W3CDTF">2023-12-05T07:05:00Z</dcterms:modified>
</cp:coreProperties>
</file>